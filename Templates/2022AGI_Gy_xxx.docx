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9F509" w14:textId="70279795" w:rsidR="0094348F" w:rsidDel="00F27252" w:rsidRDefault="0094348F">
      <w:pPr>
        <w:jc w:val="left"/>
        <w:rPr>
          <w:del w:id="0" w:author="Gabriel Pestana" w:date="2021-04-19T21:15:00Z"/>
          <w:b/>
          <w:sz w:val="48"/>
        </w:rPr>
      </w:pPr>
    </w:p>
    <w:p w14:paraId="1D3A4DE3" w14:textId="19E6775C" w:rsidR="0094348F" w:rsidDel="00F27252" w:rsidRDefault="0094348F">
      <w:pPr>
        <w:jc w:val="left"/>
        <w:rPr>
          <w:del w:id="1" w:author="Gabriel Pestana" w:date="2021-04-19T21:15:00Z"/>
          <w:b/>
          <w:sz w:val="48"/>
        </w:rPr>
      </w:pPr>
    </w:p>
    <w:p w14:paraId="60CABB6E" w14:textId="397DC263" w:rsidR="0094348F" w:rsidDel="00F27252" w:rsidRDefault="0094348F">
      <w:pPr>
        <w:jc w:val="left"/>
        <w:rPr>
          <w:del w:id="2" w:author="Gabriel Pestana" w:date="2021-04-19T21:15:00Z"/>
          <w:b/>
          <w:sz w:val="48"/>
        </w:rPr>
      </w:pPr>
    </w:p>
    <w:p w14:paraId="5C854D1E" w14:textId="4B6AA727" w:rsidR="0094348F" w:rsidDel="00F27252" w:rsidRDefault="00283BC9">
      <w:pPr>
        <w:jc w:val="left"/>
        <w:rPr>
          <w:del w:id="3" w:author="Gabriel Pestana" w:date="2021-04-19T21:15:00Z"/>
          <w:sz w:val="48"/>
          <w:highlight w:val="yellow"/>
        </w:rPr>
      </w:pPr>
      <w:del w:id="4" w:author="Gabriel Pestana" w:date="2021-04-19T21:15:00Z">
        <w:r w:rsidDel="00F27252">
          <w:rPr>
            <w:sz w:val="48"/>
            <w:highlight w:val="yellow"/>
          </w:rPr>
          <w:delText xml:space="preserve">«Capa com a imagem gráfica do projeto, mensagem (i.e., slogan de comunicação) </w:delText>
        </w:r>
      </w:del>
    </w:p>
    <w:p w14:paraId="00EC4FCB" w14:textId="5167B708" w:rsidR="0094348F" w:rsidDel="00F27252" w:rsidRDefault="00283BC9">
      <w:pPr>
        <w:ind w:left="1080"/>
        <w:jc w:val="left"/>
        <w:rPr>
          <w:del w:id="5" w:author="Gabriel Pestana" w:date="2021-04-19T21:15:00Z"/>
          <w:bCs/>
          <w:sz w:val="48"/>
          <w:highlight w:val="yellow"/>
        </w:rPr>
      </w:pPr>
      <w:del w:id="6" w:author="Gabriel Pestana" w:date="2021-04-19T21:15:00Z">
        <w:r w:rsidDel="00F27252">
          <w:rPr>
            <w:bCs/>
            <w:sz w:val="48"/>
            <w:highlight w:val="yellow"/>
          </w:rPr>
          <w:delText xml:space="preserve">Assegurar a referenciação a direito de autor (Copyright) </w:delText>
        </w:r>
        <w:r w:rsidDel="00F27252">
          <w:rPr>
            <w:noProof/>
          </w:rPr>
          <w:drawing>
            <wp:inline distT="0" distB="0" distL="0" distR="0" wp14:anchorId="58B329F7" wp14:editId="6C5DBD66">
              <wp:extent cx="370205" cy="265430"/>
              <wp:effectExtent l="0" t="0" r="0" b="0"/>
              <wp:docPr id="1" name="Picture 10" descr="How to Type the Copyright Symbol (©) on Windows and macOS | Copyright symbol,  Symbols, Copyrigh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0" descr="How to Type the Copyright Symbol (©) on Windows and macOS | Copyright symbol,  Symbols, Copyright"/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0205" cy="2654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Del="00F27252">
          <w:rPr>
            <w:bCs/>
            <w:sz w:val="48"/>
            <w:highlight w:val="yellow"/>
          </w:rPr>
          <w:delText xml:space="preserve">; </w:delText>
        </w:r>
      </w:del>
    </w:p>
    <w:p w14:paraId="04BDD4B3" w14:textId="57120597" w:rsidR="0094348F" w:rsidDel="00F27252" w:rsidRDefault="00283BC9">
      <w:pPr>
        <w:ind w:left="1080"/>
        <w:jc w:val="left"/>
        <w:rPr>
          <w:del w:id="7" w:author="Gabriel Pestana" w:date="2021-04-19T21:15:00Z"/>
          <w:bCs/>
          <w:sz w:val="48"/>
          <w:highlight w:val="yellow"/>
        </w:rPr>
      </w:pPr>
      <w:del w:id="8" w:author="Gabriel Pestana" w:date="2021-04-19T21:15:00Z">
        <w:r w:rsidDel="00F27252">
          <w:rPr>
            <w:bCs/>
            <w:sz w:val="48"/>
            <w:highlight w:val="yellow"/>
          </w:rPr>
          <w:delText xml:space="preserve">Incentivamos o grupo a trabalhar </w:delText>
        </w:r>
        <w:r w:rsidDel="00F27252">
          <w:rPr>
            <w:bCs/>
            <w:sz w:val="48"/>
            <w:highlight w:val="yellow"/>
            <w:lang w:val="pt-BR"/>
          </w:rPr>
          <w:delText xml:space="preserve">uma marca, neste caso devem usar o símbolo de uma marca não registrada </w:delText>
        </w:r>
        <w:r w:rsidDel="00F27252">
          <w:rPr>
            <w:noProof/>
          </w:rPr>
          <w:drawing>
            <wp:inline distT="0" distB="0" distL="0" distR="0" wp14:anchorId="6337D5A2" wp14:editId="700B9120">
              <wp:extent cx="318135" cy="312420"/>
              <wp:effectExtent l="0" t="0" r="0" b="0"/>
              <wp:docPr id="2" name="Picture 2" descr="https://www.taxreturnwala.com/wp-content/uploads/2016/11/TM-Logo-and-R-Logo-1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https://www.taxreturnwala.com/wp-content/uploads/2016/11/TM-Logo-and-R-Logo-1.jpg"/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 l="73631" t="19918" r="1488" b="3240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8135" cy="3124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Del="00F27252">
          <w:rPr>
            <w:bCs/>
            <w:sz w:val="48"/>
            <w:highlight w:val="yellow"/>
            <w:lang w:val="pt-BR"/>
          </w:rPr>
          <w:delText>;</w:delText>
        </w:r>
      </w:del>
    </w:p>
    <w:p w14:paraId="0195821E" w14:textId="201D876D" w:rsidR="0094348F" w:rsidDel="00F27252" w:rsidRDefault="00283BC9">
      <w:pPr>
        <w:jc w:val="left"/>
        <w:rPr>
          <w:del w:id="9" w:author="Gabriel Pestana" w:date="2021-04-19T21:15:00Z"/>
          <w:sz w:val="48"/>
          <w:highlight w:val="yellow"/>
        </w:rPr>
      </w:pPr>
      <w:del w:id="10" w:author="Gabriel Pestana" w:date="2021-04-19T21:15:00Z">
        <w:r w:rsidDel="00F27252">
          <w:rPr>
            <w:sz w:val="48"/>
            <w:highlight w:val="yellow"/>
          </w:rPr>
          <w:delText>Identificar os autores da proposta de projeto»</w:delText>
        </w:r>
      </w:del>
    </w:p>
    <w:p w14:paraId="5FAD6284" w14:textId="27E12229" w:rsidR="0094348F" w:rsidDel="00F27252" w:rsidRDefault="0094348F">
      <w:pPr>
        <w:jc w:val="left"/>
        <w:rPr>
          <w:del w:id="11" w:author="Gabriel Pestana" w:date="2021-04-19T21:15:00Z"/>
          <w:b/>
          <w:sz w:val="48"/>
        </w:rPr>
      </w:pPr>
    </w:p>
    <w:p w14:paraId="19A94391" w14:textId="39EF194E" w:rsidR="0094348F" w:rsidDel="00F27252" w:rsidRDefault="00283BC9">
      <w:pPr>
        <w:jc w:val="left"/>
        <w:rPr>
          <w:del w:id="12" w:author="Gabriel Pestana" w:date="2021-04-19T21:15:00Z"/>
          <w:b/>
          <w:sz w:val="48"/>
        </w:rPr>
      </w:pPr>
      <w:del w:id="13" w:author="Gabriel Pestana" w:date="2021-04-19T21:15:00Z">
        <w:r w:rsidDel="00F27252">
          <w:br w:type="page"/>
        </w:r>
      </w:del>
    </w:p>
    <w:p w14:paraId="24357FEF" w14:textId="4023013B" w:rsidR="0094348F" w:rsidRPr="00427914" w:rsidDel="00F27252" w:rsidRDefault="00283BC9">
      <w:pPr>
        <w:jc w:val="left"/>
        <w:rPr>
          <w:del w:id="14" w:author="Gabriel Pestana" w:date="2021-04-19T21:20:00Z"/>
        </w:rPr>
        <w:pPrChange w:id="15" w:author="Gabriel Pestana" w:date="2021-04-19T21:15:00Z">
          <w:pPr>
            <w:pStyle w:val="Heading1"/>
            <w:numPr>
              <w:numId w:val="0"/>
            </w:numPr>
            <w:ind w:left="0" w:firstLine="0"/>
          </w:pPr>
        </w:pPrChange>
      </w:pPr>
      <w:del w:id="16" w:author="Gabriel Pestana" w:date="2021-04-19T21:20:00Z">
        <w:r w:rsidRPr="00427914" w:rsidDel="00F27252">
          <w:delText>Sumário Executivo</w:delText>
        </w:r>
      </w:del>
    </w:p>
    <w:p w14:paraId="30D80A92" w14:textId="021BBD87" w:rsidR="00506799" w:rsidRDefault="00283BC9" w:rsidP="00506799">
      <w:pPr>
        <w:spacing w:before="120" w:after="120"/>
        <w:jc w:val="center"/>
        <w:rPr>
          <w:ins w:id="17" w:author="Gabriel Pestana" w:date="2021-04-19T22:04:00Z"/>
          <w:b/>
          <w:sz w:val="48"/>
        </w:rPr>
      </w:pPr>
      <w:del w:id="18" w:author="Gabriel Pestana" w:date="2021-04-19T21:16:00Z">
        <w:r w:rsidDel="00F27252">
          <w:rPr>
            <w:b/>
            <w:highlight w:val="yellow"/>
          </w:rPr>
          <w:delText>Tema</w:delText>
        </w:r>
      </w:del>
      <w:del w:id="19" w:author="Gabriel Pestana" w:date="2021-04-19T22:05:00Z">
        <w:r w:rsidDel="00506799">
          <w:rPr>
            <w:highlight w:val="yellow"/>
          </w:rPr>
          <w:delText>:</w:delText>
        </w:r>
      </w:del>
      <w:del w:id="20" w:author="Gabriel Pestana" w:date="2021-04-19T21:16:00Z">
        <w:r w:rsidDel="00F27252">
          <w:rPr>
            <w:highlight w:val="yellow"/>
          </w:rPr>
          <w:delText xml:space="preserve"> Ambiente gamificado de monitorização com mecanismos de </w:delText>
        </w:r>
        <w:r w:rsidDel="00F27252">
          <w:rPr>
            <w:i/>
            <w:highlight w:val="yellow"/>
          </w:rPr>
          <w:delText>situational-awareness</w:delText>
        </w:r>
      </w:del>
      <w:del w:id="21" w:author="Gabriel Pestana" w:date="2021-04-19T22:05:00Z">
        <w:r w:rsidDel="00506799">
          <w:rPr>
            <w:highlight w:val="yellow"/>
          </w:rPr>
          <w:delText>.</w:delText>
        </w:r>
      </w:del>
      <w:ins w:id="22" w:author="Gabriel Pestana" w:date="2021-04-19T22:04:00Z">
        <w:r w:rsidR="00506799" w:rsidRPr="00050832">
          <w:rPr>
            <w:b/>
            <w:sz w:val="48"/>
          </w:rPr>
          <w:t xml:space="preserve">Relatório de Projeto </w:t>
        </w:r>
      </w:ins>
    </w:p>
    <w:p w14:paraId="6B1A4353" w14:textId="0BC432E5" w:rsidR="00506799" w:rsidRDefault="00506799" w:rsidP="00506799">
      <w:pPr>
        <w:spacing w:before="120" w:after="120"/>
        <w:jc w:val="center"/>
        <w:rPr>
          <w:ins w:id="23" w:author="Gabriel Pestana [2]" w:date="2022-01-06T17:20:00Z"/>
          <w:b/>
          <w:sz w:val="48"/>
        </w:rPr>
      </w:pPr>
      <w:ins w:id="24" w:author="Gabriel Pestana" w:date="2021-04-19T22:04:00Z">
        <w:r>
          <w:rPr>
            <w:b/>
            <w:sz w:val="48"/>
          </w:rPr>
          <w:t>Administração de Bases de Dados</w:t>
        </w:r>
      </w:ins>
    </w:p>
    <w:p w14:paraId="00E13437" w14:textId="49D189DF" w:rsidR="00A15E54" w:rsidRDefault="00A15E54" w:rsidP="00506799">
      <w:pPr>
        <w:spacing w:before="120" w:after="120"/>
        <w:jc w:val="center"/>
        <w:rPr>
          <w:ins w:id="25" w:author="Gabriel Pestana [2]" w:date="2022-01-06T17:20:00Z"/>
          <w:b/>
          <w:sz w:val="48"/>
        </w:rPr>
      </w:pPr>
    </w:p>
    <w:p w14:paraId="06A3000A" w14:textId="77777777" w:rsidR="00A15E54" w:rsidRDefault="00A15E54" w:rsidP="00506799">
      <w:pPr>
        <w:spacing w:before="120" w:after="120"/>
        <w:jc w:val="center"/>
        <w:rPr>
          <w:ins w:id="26" w:author="Gabriel Pestana [2]" w:date="2022-01-06T17:20:00Z"/>
          <w:b/>
          <w:sz w:val="48"/>
        </w:rPr>
      </w:pPr>
    </w:p>
    <w:p w14:paraId="3608F769" w14:textId="77777777" w:rsidR="00A15E54" w:rsidRDefault="00A15E54" w:rsidP="00A15E54">
      <w:pPr>
        <w:jc w:val="left"/>
        <w:rPr>
          <w:ins w:id="27" w:author="Gabriel Pestana [2]" w:date="2022-01-06T17:20:00Z"/>
          <w:sz w:val="48"/>
          <w:highlight w:val="yellow"/>
        </w:rPr>
      </w:pPr>
      <w:ins w:id="28" w:author="Gabriel Pestana [2]" w:date="2022-01-06T17:20:00Z">
        <w:r>
          <w:rPr>
            <w:sz w:val="48"/>
            <w:highlight w:val="yellow"/>
          </w:rPr>
          <w:t xml:space="preserve">«Capa com a imagem gráfica do projeto, mensagem (i.e., slogan de comunicação) </w:t>
        </w:r>
      </w:ins>
    </w:p>
    <w:p w14:paraId="110842D3" w14:textId="77777777" w:rsidR="00A15E54" w:rsidRDefault="00A15E54" w:rsidP="00A15E54">
      <w:pPr>
        <w:ind w:left="1080"/>
        <w:jc w:val="left"/>
        <w:rPr>
          <w:ins w:id="29" w:author="Gabriel Pestana [2]" w:date="2022-01-06T17:20:00Z"/>
          <w:bCs/>
          <w:sz w:val="48"/>
          <w:highlight w:val="yellow"/>
        </w:rPr>
      </w:pPr>
      <w:ins w:id="30" w:author="Gabriel Pestana [2]" w:date="2022-01-06T17:20:00Z">
        <w:r>
          <w:rPr>
            <w:bCs/>
            <w:sz w:val="48"/>
            <w:highlight w:val="yellow"/>
          </w:rPr>
          <w:t xml:space="preserve">Assegurar a referenciação a direito de autor (Copyright) </w:t>
        </w:r>
        <w:r>
          <w:rPr>
            <w:noProof/>
          </w:rPr>
          <w:drawing>
            <wp:inline distT="0" distB="0" distL="0" distR="0" wp14:anchorId="3974CFB1" wp14:editId="515098FC">
              <wp:extent cx="370205" cy="265430"/>
              <wp:effectExtent l="0" t="0" r="0" b="0"/>
              <wp:docPr id="15" name="Picture 10" descr="How to Type the Copyright Symbol (©) on Windows and macOS | Copyright symbol,  Symbols, Copyrigh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0" descr="How to Type the Copyright Symbol (©) on Windows and macOS | Copyright symbol,  Symbols, Copyright"/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0205" cy="2654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bCs/>
            <w:sz w:val="48"/>
            <w:highlight w:val="yellow"/>
          </w:rPr>
          <w:t xml:space="preserve">; </w:t>
        </w:r>
      </w:ins>
    </w:p>
    <w:p w14:paraId="04F85DAA" w14:textId="77777777" w:rsidR="00A15E54" w:rsidRDefault="00A15E54" w:rsidP="00A15E54">
      <w:pPr>
        <w:ind w:left="1080"/>
        <w:jc w:val="left"/>
        <w:rPr>
          <w:ins w:id="31" w:author="Gabriel Pestana [2]" w:date="2022-01-06T17:20:00Z"/>
          <w:bCs/>
          <w:sz w:val="48"/>
          <w:highlight w:val="yellow"/>
        </w:rPr>
      </w:pPr>
      <w:ins w:id="32" w:author="Gabriel Pestana [2]" w:date="2022-01-06T17:20:00Z">
        <w:r>
          <w:rPr>
            <w:bCs/>
            <w:sz w:val="48"/>
            <w:highlight w:val="yellow"/>
          </w:rPr>
          <w:t xml:space="preserve">Incentivamos o grupo a trabalhar </w:t>
        </w:r>
        <w:r>
          <w:rPr>
            <w:bCs/>
            <w:sz w:val="48"/>
            <w:highlight w:val="yellow"/>
            <w:lang w:val="pt-BR"/>
          </w:rPr>
          <w:t xml:space="preserve">uma marca, neste caso devem usar o símbolo de uma marca não registrada </w:t>
        </w:r>
        <w:r>
          <w:rPr>
            <w:noProof/>
          </w:rPr>
          <w:drawing>
            <wp:inline distT="0" distB="0" distL="0" distR="0" wp14:anchorId="1C09D3AA" wp14:editId="4009EB9D">
              <wp:extent cx="318135" cy="312420"/>
              <wp:effectExtent l="0" t="0" r="0" b="0"/>
              <wp:docPr id="16" name="Picture 16" descr="https://www.taxreturnwala.com/wp-content/uploads/2016/11/TM-Logo-and-R-Logo-1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https://www.taxreturnwala.com/wp-content/uploads/2016/11/TM-Logo-and-R-Logo-1.jpg"/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 l="73631" t="19918" r="1488" b="3240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8135" cy="3124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bCs/>
            <w:sz w:val="48"/>
            <w:highlight w:val="yellow"/>
            <w:lang w:val="pt-BR"/>
          </w:rPr>
          <w:t>;</w:t>
        </w:r>
      </w:ins>
    </w:p>
    <w:p w14:paraId="472E0166" w14:textId="77777777" w:rsidR="00A15E54" w:rsidRDefault="00A15E54" w:rsidP="00A15E54">
      <w:pPr>
        <w:jc w:val="left"/>
        <w:rPr>
          <w:ins w:id="33" w:author="Gabriel Pestana [2]" w:date="2022-01-06T17:20:00Z"/>
          <w:sz w:val="48"/>
          <w:highlight w:val="yellow"/>
        </w:rPr>
      </w:pPr>
      <w:ins w:id="34" w:author="Gabriel Pestana [2]" w:date="2022-01-06T17:20:00Z">
        <w:r>
          <w:rPr>
            <w:sz w:val="48"/>
            <w:highlight w:val="yellow"/>
          </w:rPr>
          <w:t>Identificar os autores da proposta de projeto»</w:t>
        </w:r>
      </w:ins>
    </w:p>
    <w:p w14:paraId="4AF87A33" w14:textId="77777777" w:rsidR="00A15E54" w:rsidRDefault="00A15E54" w:rsidP="00A15E54">
      <w:pPr>
        <w:jc w:val="left"/>
        <w:rPr>
          <w:ins w:id="35" w:author="Gabriel Pestana [2]" w:date="2022-01-06T17:20:00Z"/>
          <w:sz w:val="48"/>
          <w:highlight w:val="yellow"/>
        </w:rPr>
      </w:pPr>
      <w:ins w:id="36" w:author="Gabriel Pestana [2]" w:date="2022-01-06T17:20:00Z">
        <w:r>
          <w:rPr>
            <w:sz w:val="48"/>
            <w:highlight w:val="yellow"/>
          </w:rPr>
          <w:br w:type="page"/>
        </w:r>
      </w:ins>
    </w:p>
    <w:p w14:paraId="4F060C0C" w14:textId="57A0AB1E" w:rsidR="00A15E54" w:rsidRPr="00050832" w:rsidDel="00A15E54" w:rsidRDefault="00A15E54" w:rsidP="00506799">
      <w:pPr>
        <w:spacing w:before="120" w:after="120"/>
        <w:jc w:val="center"/>
        <w:rPr>
          <w:ins w:id="37" w:author="Gabriel Pestana" w:date="2021-04-19T22:04:00Z"/>
          <w:del w:id="38" w:author="Gabriel Pestana [2]" w:date="2022-01-06T17:20:00Z"/>
          <w:b/>
          <w:sz w:val="48"/>
        </w:rPr>
      </w:pP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  <w:tblPrChange w:id="39" w:author="Gabriel Pestana [2]" w:date="2022-01-06T17:21:00Z">
          <w:tblPr>
            <w:tblStyle w:val="TableGrid"/>
            <w:tblW w:w="10060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71"/>
        <w:gridCol w:w="8505"/>
        <w:tblGridChange w:id="40">
          <w:tblGrid>
            <w:gridCol w:w="1271"/>
            <w:gridCol w:w="8789"/>
          </w:tblGrid>
        </w:tblGridChange>
      </w:tblGrid>
      <w:tr w:rsidR="00506799" w:rsidRPr="00FC6820" w14:paraId="3B0FDEB9" w14:textId="77777777" w:rsidTr="00A15E54">
        <w:trPr>
          <w:ins w:id="41" w:author="Gabriel Pestana" w:date="2021-04-19T22:04:00Z"/>
        </w:trPr>
        <w:tc>
          <w:tcPr>
            <w:tcW w:w="1271" w:type="dxa"/>
            <w:shd w:val="clear" w:color="auto" w:fill="D9D9D9" w:themeFill="background1" w:themeFillShade="D9"/>
            <w:vAlign w:val="center"/>
            <w:tcPrChange w:id="42" w:author="Gabriel Pestana [2]" w:date="2022-01-06T17:21:00Z">
              <w:tcPr>
                <w:tcW w:w="1271" w:type="dxa"/>
                <w:shd w:val="clear" w:color="auto" w:fill="D9D9D9" w:themeFill="background1" w:themeFillShade="D9"/>
                <w:vAlign w:val="center"/>
              </w:tcPr>
            </w:tcPrChange>
          </w:tcPr>
          <w:p w14:paraId="6995C182" w14:textId="77777777" w:rsidR="00506799" w:rsidRPr="00FC6820" w:rsidRDefault="00506799" w:rsidP="007640F7">
            <w:pPr>
              <w:jc w:val="center"/>
              <w:rPr>
                <w:ins w:id="43" w:author="Gabriel Pestana" w:date="2021-04-19T22:04:00Z"/>
                <w:rFonts w:cstheme="minorHAnsi"/>
                <w:b/>
                <w:sz w:val="18"/>
              </w:rPr>
            </w:pPr>
            <w:ins w:id="44" w:author="Gabriel Pestana" w:date="2021-04-19T22:04:00Z">
              <w:r w:rsidRPr="00FC6820">
                <w:rPr>
                  <w:rFonts w:cstheme="minorHAnsi"/>
                  <w:b/>
                  <w:sz w:val="18"/>
                </w:rPr>
                <w:t>Grupo Nº</w:t>
              </w:r>
            </w:ins>
          </w:p>
        </w:tc>
        <w:tc>
          <w:tcPr>
            <w:tcW w:w="8505" w:type="dxa"/>
            <w:shd w:val="clear" w:color="auto" w:fill="D9D9D9" w:themeFill="background1" w:themeFillShade="D9"/>
            <w:tcPrChange w:id="45" w:author="Gabriel Pestana [2]" w:date="2022-01-06T17:21:00Z">
              <w:tcPr>
                <w:tcW w:w="8789" w:type="dxa"/>
                <w:shd w:val="clear" w:color="auto" w:fill="D9D9D9" w:themeFill="background1" w:themeFillShade="D9"/>
              </w:tcPr>
            </w:tcPrChange>
          </w:tcPr>
          <w:p w14:paraId="312D89E5" w14:textId="58C6BA97" w:rsidR="00506799" w:rsidRPr="00FC6820" w:rsidRDefault="007A3FA2" w:rsidP="007640F7">
            <w:pPr>
              <w:jc w:val="center"/>
              <w:rPr>
                <w:ins w:id="46" w:author="Gabriel Pestana" w:date="2021-04-19T22:04:00Z"/>
                <w:rFonts w:cstheme="minorHAnsi"/>
                <w:b/>
                <w:sz w:val="18"/>
              </w:rPr>
            </w:pPr>
            <w:ins w:id="47" w:author="Gabriel Pestana" w:date="2021-04-19T22:08:00Z">
              <w:r>
                <w:rPr>
                  <w:rFonts w:cstheme="minorHAnsi"/>
                  <w:b/>
                  <w:sz w:val="18"/>
                </w:rPr>
                <w:t>Título</w:t>
              </w:r>
            </w:ins>
          </w:p>
        </w:tc>
      </w:tr>
      <w:tr w:rsidR="00506799" w:rsidRPr="00FC6820" w14:paraId="2DBECD12" w14:textId="77777777" w:rsidTr="00A15E54">
        <w:trPr>
          <w:ins w:id="48" w:author="Gabriel Pestana" w:date="2021-04-19T22:04:00Z"/>
        </w:trPr>
        <w:tc>
          <w:tcPr>
            <w:tcW w:w="1271" w:type="dxa"/>
            <w:vAlign w:val="center"/>
            <w:tcPrChange w:id="49" w:author="Gabriel Pestana [2]" w:date="2022-01-06T17:21:00Z">
              <w:tcPr>
                <w:tcW w:w="1271" w:type="dxa"/>
                <w:vAlign w:val="center"/>
              </w:tcPr>
            </w:tcPrChange>
          </w:tcPr>
          <w:p w14:paraId="6AE03273" w14:textId="10A4698C" w:rsidR="00506799" w:rsidRPr="00FC6820" w:rsidRDefault="00506799" w:rsidP="007640F7">
            <w:pPr>
              <w:spacing w:before="120" w:after="120"/>
              <w:jc w:val="center"/>
              <w:rPr>
                <w:ins w:id="50" w:author="Gabriel Pestana" w:date="2021-04-19T22:04:00Z"/>
                <w:rFonts w:cstheme="minorHAnsi"/>
                <w:sz w:val="18"/>
              </w:rPr>
            </w:pPr>
            <w:proofErr w:type="spellStart"/>
            <w:ins w:id="51" w:author="Gabriel Pestana" w:date="2021-04-19T22:05:00Z">
              <w:r>
                <w:rPr>
                  <w:rFonts w:cstheme="minorHAnsi"/>
                  <w:sz w:val="18"/>
                </w:rPr>
                <w:t>Gxx</w:t>
              </w:r>
            </w:ins>
            <w:proofErr w:type="spellEnd"/>
          </w:p>
        </w:tc>
        <w:tc>
          <w:tcPr>
            <w:tcW w:w="8505" w:type="dxa"/>
            <w:tcPrChange w:id="52" w:author="Gabriel Pestana [2]" w:date="2022-01-06T17:21:00Z">
              <w:tcPr>
                <w:tcW w:w="8789" w:type="dxa"/>
              </w:tcPr>
            </w:tcPrChange>
          </w:tcPr>
          <w:p w14:paraId="35FC5E6A" w14:textId="36C64379" w:rsidR="00506799" w:rsidRPr="00FC6820" w:rsidRDefault="00506799" w:rsidP="007640F7">
            <w:pPr>
              <w:spacing w:before="120" w:after="120"/>
              <w:jc w:val="center"/>
              <w:rPr>
                <w:ins w:id="53" w:author="Gabriel Pestana" w:date="2021-04-19T22:04:00Z"/>
                <w:rFonts w:cstheme="minorHAnsi"/>
                <w:sz w:val="18"/>
              </w:rPr>
            </w:pPr>
            <w:ins w:id="54" w:author="Gabriel Pestana" w:date="2021-04-19T22:04:00Z">
              <w:del w:id="55" w:author="Gabriel Pestana [2]" w:date="2022-01-06T17:19:00Z">
                <w:r w:rsidRPr="00F31437" w:rsidDel="00A15E54">
                  <w:rPr>
                    <w:highlight w:val="yellow"/>
                  </w:rPr>
                  <w:delText>titulo</w:delText>
                </w:r>
              </w:del>
            </w:ins>
            <w:ins w:id="56" w:author="Gabriel Pestana [2]" w:date="2022-01-06T17:19:00Z">
              <w:r w:rsidR="00A15E54" w:rsidRPr="00F31437">
                <w:rPr>
                  <w:highlight w:val="yellow"/>
                </w:rPr>
                <w:t>título</w:t>
              </w:r>
            </w:ins>
            <w:ins w:id="57" w:author="Gabriel Pestana [2]" w:date="2022-01-06T17:21:00Z">
              <w:r w:rsidR="007640F7">
                <w:rPr>
                  <w:highlight w:val="yellow"/>
                </w:rPr>
                <w:t xml:space="preserve"> </w:t>
              </w:r>
            </w:ins>
            <w:ins w:id="58" w:author="Gabriel Pestana [2]" w:date="2022-01-06T17:22:00Z">
              <w:r w:rsidR="005420EB">
                <w:rPr>
                  <w:highlight w:val="yellow"/>
                </w:rPr>
                <w:t>(</w:t>
              </w:r>
            </w:ins>
            <w:ins w:id="59" w:author="Gabriel Pestana [2]" w:date="2022-01-06T17:21:00Z">
              <w:r w:rsidR="007640F7">
                <w:rPr>
                  <w:highlight w:val="yellow"/>
                </w:rPr>
                <w:t>acrónimo</w:t>
              </w:r>
            </w:ins>
            <w:ins w:id="60" w:author="Gabriel Pestana [2]" w:date="2022-01-06T17:22:00Z">
              <w:r w:rsidR="005420EB">
                <w:rPr>
                  <w:highlight w:val="yellow"/>
                </w:rPr>
                <w:t>)</w:t>
              </w:r>
            </w:ins>
            <w:ins w:id="61" w:author="Gabriel Pestana" w:date="2021-04-19T22:04:00Z">
              <w:r w:rsidRPr="00F31437">
                <w:rPr>
                  <w:highlight w:val="yellow"/>
                </w:rPr>
                <w:t xml:space="preserve"> do projeto face ao tema apresentado</w:t>
              </w:r>
              <w:r>
                <w:rPr>
                  <w:i/>
                  <w:highlight w:val="yellow"/>
                </w:rPr>
                <w:t xml:space="preserve"> </w:t>
              </w:r>
              <w:del w:id="62" w:author="Gabriel Pestana [2]" w:date="2022-01-06T17:19:00Z">
                <w:r w:rsidDel="00A15E54">
                  <w:rPr>
                    <w:i/>
                    <w:highlight w:val="yellow"/>
                  </w:rPr>
                  <w:delText xml:space="preserve">- </w:delText>
                </w:r>
                <w:r w:rsidDel="00A15E54">
                  <w:rPr>
                    <w:highlight w:val="yellow"/>
                  </w:rPr>
                  <w:delText xml:space="preserve">Ambiente gamificado de monitorização com mecanismos de </w:delText>
                </w:r>
                <w:r w:rsidDel="00A15E54">
                  <w:rPr>
                    <w:i/>
                    <w:highlight w:val="yellow"/>
                  </w:rPr>
                  <w:delText>situational-awareness</w:delText>
                </w:r>
                <w:r w:rsidDel="00A15E54">
                  <w:rPr>
                    <w:highlight w:val="yellow"/>
                  </w:rPr>
                  <w:delText>.</w:delText>
                </w:r>
              </w:del>
            </w:ins>
          </w:p>
        </w:tc>
      </w:tr>
      <w:tr w:rsidR="00506799" w:rsidRPr="00FC6820" w14:paraId="6E6F35C0" w14:textId="77777777" w:rsidTr="00A15E54">
        <w:trPr>
          <w:ins w:id="63" w:author="Gabriel Pestana" w:date="2021-04-19T22:04:00Z"/>
        </w:trPr>
        <w:tc>
          <w:tcPr>
            <w:tcW w:w="1271" w:type="dxa"/>
            <w:shd w:val="clear" w:color="auto" w:fill="BFBFBF" w:themeFill="background1" w:themeFillShade="BF"/>
            <w:vAlign w:val="center"/>
            <w:tcPrChange w:id="64" w:author="Gabriel Pestana [2]" w:date="2022-01-06T17:21:00Z">
              <w:tcPr>
                <w:tcW w:w="1271" w:type="dxa"/>
                <w:shd w:val="clear" w:color="auto" w:fill="BFBFBF" w:themeFill="background1" w:themeFillShade="BF"/>
                <w:vAlign w:val="center"/>
              </w:tcPr>
            </w:tcPrChange>
          </w:tcPr>
          <w:p w14:paraId="0BCDE6BC" w14:textId="77777777" w:rsidR="00506799" w:rsidRPr="00FC6820" w:rsidRDefault="00506799" w:rsidP="007640F7">
            <w:pPr>
              <w:jc w:val="center"/>
              <w:rPr>
                <w:ins w:id="65" w:author="Gabriel Pestana" w:date="2021-04-19T22:04:00Z"/>
                <w:rFonts w:cstheme="minorHAnsi"/>
                <w:b/>
                <w:sz w:val="18"/>
              </w:rPr>
            </w:pPr>
          </w:p>
        </w:tc>
        <w:tc>
          <w:tcPr>
            <w:tcW w:w="8505" w:type="dxa"/>
            <w:shd w:val="clear" w:color="auto" w:fill="BFBFBF" w:themeFill="background1" w:themeFillShade="BF"/>
            <w:tcPrChange w:id="66" w:author="Gabriel Pestana [2]" w:date="2022-01-06T17:21:00Z">
              <w:tcPr>
                <w:tcW w:w="8789" w:type="dxa"/>
                <w:shd w:val="clear" w:color="auto" w:fill="BFBFBF" w:themeFill="background1" w:themeFillShade="BF"/>
              </w:tcPr>
            </w:tcPrChange>
          </w:tcPr>
          <w:p w14:paraId="751980CD" w14:textId="77777777" w:rsidR="00506799" w:rsidRPr="00FC6820" w:rsidRDefault="00506799" w:rsidP="007640F7">
            <w:pPr>
              <w:jc w:val="center"/>
              <w:rPr>
                <w:ins w:id="67" w:author="Gabriel Pestana" w:date="2021-04-19T22:04:00Z"/>
                <w:rFonts w:cstheme="minorHAnsi"/>
                <w:b/>
                <w:sz w:val="18"/>
              </w:rPr>
            </w:pPr>
            <w:ins w:id="68" w:author="Gabriel Pestana" w:date="2021-04-19T22:04:00Z">
              <w:r w:rsidRPr="00FC6820">
                <w:rPr>
                  <w:rFonts w:cstheme="minorHAnsi"/>
                  <w:b/>
                  <w:sz w:val="18"/>
                </w:rPr>
                <w:t>Composição do Grupo</w:t>
              </w:r>
            </w:ins>
          </w:p>
        </w:tc>
      </w:tr>
    </w:tbl>
    <w:p w14:paraId="3B6DFB90" w14:textId="087B5098" w:rsidR="00506799" w:rsidDel="005420EB" w:rsidRDefault="00506799" w:rsidP="00506799">
      <w:pPr>
        <w:pStyle w:val="Els-body-text"/>
        <w:ind w:firstLine="0"/>
        <w:rPr>
          <w:ins w:id="69" w:author="Gabriel Pestana" w:date="2021-04-19T22:04:00Z"/>
          <w:del w:id="70" w:author="Gabriel Pestana [2]" w:date="2022-01-06T17:22:00Z"/>
          <w:noProof/>
          <w:sz w:val="16"/>
        </w:rPr>
      </w:pPr>
    </w:p>
    <w:p w14:paraId="0558A40D" w14:textId="77777777" w:rsidR="00506799" w:rsidRDefault="00506799" w:rsidP="00506799">
      <w:pPr>
        <w:pStyle w:val="Els-body-text"/>
        <w:ind w:firstLine="0"/>
        <w:rPr>
          <w:ins w:id="71" w:author="Gabriel Pestana" w:date="2021-04-19T22:04:00Z"/>
          <w:noProof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506799" w:rsidRPr="002E5533" w14:paraId="36409804" w14:textId="77777777" w:rsidTr="007640F7">
        <w:trPr>
          <w:trHeight w:val="1711"/>
          <w:ins w:id="72" w:author="Gabriel Pestana" w:date="2021-04-19T22:04:00Z"/>
        </w:trPr>
        <w:tc>
          <w:tcPr>
            <w:tcW w:w="10014" w:type="dxa"/>
          </w:tcPr>
          <w:p w14:paraId="349A26F1" w14:textId="77777777" w:rsidR="00506799" w:rsidRPr="00837ED0" w:rsidRDefault="00506799" w:rsidP="007640F7">
            <w:pPr>
              <w:pStyle w:val="Els-reference-head"/>
              <w:spacing w:before="120" w:after="120" w:line="240" w:lineRule="auto"/>
              <w:jc w:val="both"/>
              <w:rPr>
                <w:ins w:id="73" w:author="Gabriel Pestana" w:date="2021-04-19T22:04:00Z"/>
                <w:rFonts w:asciiTheme="minorHAnsi" w:hAnsiTheme="minorHAnsi" w:cstheme="minorHAnsi"/>
                <w:lang w:val="pt-PT"/>
              </w:rPr>
            </w:pPr>
            <w:ins w:id="74" w:author="Gabriel Pestana" w:date="2021-04-19T22:04:00Z">
              <w:r w:rsidRPr="00DD6575">
                <w:rPr>
                  <w:rFonts w:asciiTheme="minorHAnsi" w:hAnsiTheme="minorHAnsi" w:cstheme="minorHAnsi"/>
                  <w:noProof/>
                  <w:lang w:val="en-GB" w:eastAsia="en-GB"/>
                </w:rPr>
                <w:drawing>
                  <wp:anchor distT="0" distB="0" distL="114300" distR="114300" simplePos="0" relativeHeight="251663360" behindDoc="0" locked="0" layoutInCell="1" allowOverlap="1" wp14:anchorId="7E2EAAED" wp14:editId="5F604EC4">
                    <wp:simplePos x="0" y="0"/>
                    <wp:positionH relativeFrom="column">
                      <wp:posOffset>-55245</wp:posOffset>
                    </wp:positionH>
                    <wp:positionV relativeFrom="paragraph">
                      <wp:posOffset>-3761105</wp:posOffset>
                    </wp:positionV>
                    <wp:extent cx="864235" cy="1044575"/>
                    <wp:effectExtent l="0" t="0" r="0" b="0"/>
                    <wp:wrapSquare wrapText="right"/>
                    <wp:docPr id="11" name="Picture 6" descr="filler_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filler_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64235" cy="1044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  <w:proofErr w:type="spellStart"/>
              <w:r w:rsidRPr="00837ED0">
                <w:rPr>
                  <w:rFonts w:asciiTheme="minorHAnsi" w:hAnsiTheme="minorHAnsi" w:cstheme="minorHAnsi"/>
                  <w:lang w:val="pt-PT"/>
                </w:rPr>
                <w:t>Biography</w:t>
              </w:r>
              <w:proofErr w:type="spellEnd"/>
              <w:r w:rsidRPr="00837ED0">
                <w:rPr>
                  <w:rFonts w:asciiTheme="minorHAnsi" w:hAnsiTheme="minorHAnsi" w:cstheme="minorHAnsi"/>
                  <w:lang w:val="pt-PT"/>
                </w:rPr>
                <w:t xml:space="preserve"> </w:t>
              </w:r>
              <w:r>
                <w:rPr>
                  <w:lang w:val="pt-PT"/>
                </w:rPr>
                <w:t xml:space="preserve">– </w:t>
              </w:r>
              <w:r>
                <w:rPr>
                  <w:highlight w:val="yellow"/>
                  <w:lang w:val="pt-PT"/>
                </w:rPr>
                <w:t>nome completo</w:t>
              </w:r>
              <w:r>
                <w:rPr>
                  <w:b w:val="0"/>
                  <w:highlight w:val="yellow"/>
                  <w:lang w:val="pt-PT"/>
                </w:rPr>
                <w:t>,</w:t>
              </w:r>
              <w:r>
                <w:rPr>
                  <w:b w:val="0"/>
                  <w:lang w:val="pt-PT"/>
                </w:rPr>
                <w:t xml:space="preserve"> média: </w:t>
              </w:r>
              <w:proofErr w:type="spellStart"/>
              <w:proofErr w:type="gramStart"/>
              <w:r>
                <w:rPr>
                  <w:b w:val="0"/>
                  <w:lang w:val="pt-PT"/>
                </w:rPr>
                <w:t>xx,xx</w:t>
              </w:r>
              <w:proofErr w:type="spellEnd"/>
              <w:proofErr w:type="gramEnd"/>
              <w:r>
                <w:rPr>
                  <w:b w:val="0"/>
                  <w:lang w:val="pt-PT"/>
                </w:rPr>
                <w:t xml:space="preserve"> valores</w:t>
              </w:r>
            </w:ins>
          </w:p>
          <w:p w14:paraId="18D4C970" w14:textId="77777777" w:rsidR="00506799" w:rsidRPr="002E5533" w:rsidRDefault="00506799" w:rsidP="007640F7">
            <w:pPr>
              <w:pStyle w:val="Els-body-text"/>
              <w:spacing w:before="120" w:after="120"/>
              <w:ind w:firstLine="0"/>
              <w:rPr>
                <w:ins w:id="75" w:author="Gabriel Pestana" w:date="2021-04-19T22:04:00Z"/>
                <w:noProof/>
                <w:sz w:val="16"/>
              </w:rPr>
            </w:pPr>
            <w:ins w:id="76" w:author="Gabriel Pestana" w:date="2021-04-19T22:04:00Z">
              <w:r w:rsidRPr="00DD6575">
                <w:rPr>
                  <w:rFonts w:asciiTheme="minorHAnsi" w:hAnsiTheme="minorHAnsi" w:cstheme="minorHAnsi"/>
                </w:rPr>
                <w:t>The biography of the corresponding author. (50 words)</w:t>
              </w:r>
            </w:ins>
          </w:p>
        </w:tc>
      </w:tr>
    </w:tbl>
    <w:p w14:paraId="6714B27C" w14:textId="77777777" w:rsidR="00506799" w:rsidRDefault="00506799" w:rsidP="00506799">
      <w:pPr>
        <w:pStyle w:val="Els-body-text"/>
        <w:ind w:firstLine="0"/>
        <w:rPr>
          <w:ins w:id="77" w:author="Gabriel Pestana" w:date="2021-04-19T22:04:00Z"/>
          <w:noProof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506799" w:rsidRPr="002E5533" w14:paraId="6ED63F87" w14:textId="77777777" w:rsidTr="007640F7">
        <w:trPr>
          <w:trHeight w:val="1697"/>
          <w:ins w:id="78" w:author="Gabriel Pestana" w:date="2021-04-19T22:04:00Z"/>
        </w:trPr>
        <w:tc>
          <w:tcPr>
            <w:tcW w:w="9736" w:type="dxa"/>
          </w:tcPr>
          <w:p w14:paraId="20102181" w14:textId="77777777" w:rsidR="00506799" w:rsidRPr="00837ED0" w:rsidRDefault="00506799" w:rsidP="007640F7">
            <w:pPr>
              <w:pStyle w:val="Els-reference-head"/>
              <w:spacing w:before="120" w:after="120" w:line="240" w:lineRule="auto"/>
              <w:jc w:val="both"/>
              <w:rPr>
                <w:ins w:id="79" w:author="Gabriel Pestana" w:date="2021-04-19T22:04:00Z"/>
                <w:rFonts w:asciiTheme="minorHAnsi" w:hAnsiTheme="minorHAnsi" w:cstheme="minorHAnsi"/>
                <w:lang w:val="pt-PT"/>
              </w:rPr>
            </w:pPr>
            <w:ins w:id="80" w:author="Gabriel Pestana" w:date="2021-04-19T22:04:00Z">
              <w:r w:rsidRPr="00DD6575">
                <w:rPr>
                  <w:rFonts w:asciiTheme="minorHAnsi" w:hAnsiTheme="minorHAnsi" w:cstheme="minorHAnsi"/>
                  <w:noProof/>
                  <w:lang w:val="en-GB" w:eastAsia="en-GB"/>
                </w:rPr>
                <w:drawing>
                  <wp:anchor distT="0" distB="0" distL="114300" distR="114300" simplePos="0" relativeHeight="251664384" behindDoc="0" locked="0" layoutInCell="1" allowOverlap="1" wp14:anchorId="0CBA9B09" wp14:editId="6DDA55F9">
                    <wp:simplePos x="0" y="0"/>
                    <wp:positionH relativeFrom="column">
                      <wp:posOffset>-55245</wp:posOffset>
                    </wp:positionH>
                    <wp:positionV relativeFrom="paragraph">
                      <wp:posOffset>-3761105</wp:posOffset>
                    </wp:positionV>
                    <wp:extent cx="864235" cy="1044575"/>
                    <wp:effectExtent l="0" t="0" r="0" b="0"/>
                    <wp:wrapSquare wrapText="right"/>
                    <wp:docPr id="12" name="Picture 6" descr="filler_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filler_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64235" cy="1044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  <w:proofErr w:type="spellStart"/>
              <w:r w:rsidRPr="00837ED0">
                <w:rPr>
                  <w:rFonts w:asciiTheme="minorHAnsi" w:hAnsiTheme="minorHAnsi" w:cstheme="minorHAnsi"/>
                  <w:lang w:val="pt-PT"/>
                </w:rPr>
                <w:t>Biography</w:t>
              </w:r>
              <w:proofErr w:type="spellEnd"/>
              <w:r w:rsidRPr="00837ED0">
                <w:rPr>
                  <w:rFonts w:asciiTheme="minorHAnsi" w:hAnsiTheme="minorHAnsi" w:cstheme="minorHAnsi"/>
                  <w:lang w:val="pt-PT"/>
                </w:rPr>
                <w:t xml:space="preserve"> </w:t>
              </w:r>
              <w:r>
                <w:rPr>
                  <w:lang w:val="pt-PT"/>
                </w:rPr>
                <w:t xml:space="preserve">– </w:t>
              </w:r>
              <w:r>
                <w:rPr>
                  <w:highlight w:val="yellow"/>
                  <w:lang w:val="pt-PT"/>
                </w:rPr>
                <w:t>nome completo</w:t>
              </w:r>
              <w:r>
                <w:rPr>
                  <w:b w:val="0"/>
                  <w:highlight w:val="yellow"/>
                  <w:lang w:val="pt-PT"/>
                </w:rPr>
                <w:t>,</w:t>
              </w:r>
              <w:r>
                <w:rPr>
                  <w:b w:val="0"/>
                  <w:lang w:val="pt-PT"/>
                </w:rPr>
                <w:t xml:space="preserve"> média: </w:t>
              </w:r>
              <w:proofErr w:type="spellStart"/>
              <w:proofErr w:type="gramStart"/>
              <w:r>
                <w:rPr>
                  <w:b w:val="0"/>
                  <w:lang w:val="pt-PT"/>
                </w:rPr>
                <w:t>xx,xx</w:t>
              </w:r>
              <w:proofErr w:type="spellEnd"/>
              <w:proofErr w:type="gramEnd"/>
              <w:r>
                <w:rPr>
                  <w:b w:val="0"/>
                  <w:lang w:val="pt-PT"/>
                </w:rPr>
                <w:t xml:space="preserve"> valores</w:t>
              </w:r>
            </w:ins>
          </w:p>
          <w:p w14:paraId="25E21F44" w14:textId="77777777" w:rsidR="00506799" w:rsidRPr="002E5533" w:rsidRDefault="00506799" w:rsidP="007640F7">
            <w:pPr>
              <w:pStyle w:val="Els-body-text"/>
              <w:spacing w:before="120" w:after="120"/>
              <w:ind w:firstLine="0"/>
              <w:rPr>
                <w:ins w:id="81" w:author="Gabriel Pestana" w:date="2021-04-19T22:04:00Z"/>
                <w:noProof/>
                <w:sz w:val="16"/>
              </w:rPr>
            </w:pPr>
            <w:ins w:id="82" w:author="Gabriel Pestana" w:date="2021-04-19T22:04:00Z">
              <w:r w:rsidRPr="00DD6575">
                <w:rPr>
                  <w:rFonts w:asciiTheme="minorHAnsi" w:hAnsiTheme="minorHAnsi" w:cstheme="minorHAnsi"/>
                </w:rPr>
                <w:t>The biography of the corresponding author. (50 words)</w:t>
              </w:r>
            </w:ins>
          </w:p>
        </w:tc>
      </w:tr>
    </w:tbl>
    <w:p w14:paraId="2C50175A" w14:textId="77777777" w:rsidR="00506799" w:rsidRDefault="00506799" w:rsidP="00506799">
      <w:pPr>
        <w:pStyle w:val="Els-body-text"/>
        <w:ind w:firstLine="0"/>
        <w:rPr>
          <w:ins w:id="83" w:author="Gabriel Pestana" w:date="2021-04-19T22:04:00Z"/>
          <w:noProof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506799" w:rsidRPr="002E5533" w14:paraId="6C25A210" w14:textId="77777777" w:rsidTr="007640F7">
        <w:trPr>
          <w:trHeight w:val="1697"/>
          <w:ins w:id="84" w:author="Gabriel Pestana" w:date="2021-04-19T22:04:00Z"/>
        </w:trPr>
        <w:tc>
          <w:tcPr>
            <w:tcW w:w="10014" w:type="dxa"/>
          </w:tcPr>
          <w:p w14:paraId="179CB489" w14:textId="77777777" w:rsidR="00506799" w:rsidRPr="00837ED0" w:rsidRDefault="00506799" w:rsidP="007640F7">
            <w:pPr>
              <w:pStyle w:val="Els-reference-head"/>
              <w:spacing w:before="120" w:after="120" w:line="240" w:lineRule="auto"/>
              <w:jc w:val="both"/>
              <w:rPr>
                <w:ins w:id="85" w:author="Gabriel Pestana" w:date="2021-04-19T22:04:00Z"/>
                <w:rFonts w:asciiTheme="minorHAnsi" w:hAnsiTheme="minorHAnsi" w:cstheme="minorHAnsi"/>
                <w:lang w:val="pt-PT"/>
              </w:rPr>
            </w:pPr>
            <w:ins w:id="86" w:author="Gabriel Pestana" w:date="2021-04-19T22:04:00Z">
              <w:r w:rsidRPr="00DD6575">
                <w:rPr>
                  <w:rFonts w:asciiTheme="minorHAnsi" w:hAnsiTheme="minorHAnsi" w:cstheme="minorHAnsi"/>
                  <w:noProof/>
                  <w:lang w:val="en-GB" w:eastAsia="en-GB"/>
                </w:rPr>
                <w:drawing>
                  <wp:anchor distT="0" distB="0" distL="114300" distR="114300" simplePos="0" relativeHeight="251665408" behindDoc="0" locked="0" layoutInCell="1" allowOverlap="1" wp14:anchorId="6C212A04" wp14:editId="4F55BF55">
                    <wp:simplePos x="0" y="0"/>
                    <wp:positionH relativeFrom="column">
                      <wp:posOffset>-55245</wp:posOffset>
                    </wp:positionH>
                    <wp:positionV relativeFrom="paragraph">
                      <wp:posOffset>-3761105</wp:posOffset>
                    </wp:positionV>
                    <wp:extent cx="864235" cy="1044575"/>
                    <wp:effectExtent l="0" t="0" r="0" b="0"/>
                    <wp:wrapSquare wrapText="right"/>
                    <wp:docPr id="13" name="Picture 6" descr="filler_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filler_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64235" cy="1044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  <w:proofErr w:type="spellStart"/>
              <w:r w:rsidRPr="00837ED0">
                <w:rPr>
                  <w:rFonts w:asciiTheme="minorHAnsi" w:hAnsiTheme="minorHAnsi" w:cstheme="minorHAnsi"/>
                  <w:lang w:val="pt-PT"/>
                </w:rPr>
                <w:t>Biography</w:t>
              </w:r>
              <w:proofErr w:type="spellEnd"/>
              <w:r w:rsidRPr="00837ED0">
                <w:rPr>
                  <w:rFonts w:asciiTheme="minorHAnsi" w:hAnsiTheme="minorHAnsi" w:cstheme="minorHAnsi"/>
                  <w:lang w:val="pt-PT"/>
                </w:rPr>
                <w:t xml:space="preserve"> </w:t>
              </w:r>
              <w:r>
                <w:rPr>
                  <w:lang w:val="pt-PT"/>
                </w:rPr>
                <w:t xml:space="preserve">– </w:t>
              </w:r>
              <w:r>
                <w:rPr>
                  <w:highlight w:val="yellow"/>
                  <w:lang w:val="pt-PT"/>
                </w:rPr>
                <w:t>nome completo</w:t>
              </w:r>
              <w:r>
                <w:rPr>
                  <w:b w:val="0"/>
                  <w:highlight w:val="yellow"/>
                  <w:lang w:val="pt-PT"/>
                </w:rPr>
                <w:t>,</w:t>
              </w:r>
              <w:r>
                <w:rPr>
                  <w:b w:val="0"/>
                  <w:lang w:val="pt-PT"/>
                </w:rPr>
                <w:t xml:space="preserve"> média: </w:t>
              </w:r>
              <w:proofErr w:type="spellStart"/>
              <w:proofErr w:type="gramStart"/>
              <w:r>
                <w:rPr>
                  <w:b w:val="0"/>
                  <w:lang w:val="pt-PT"/>
                </w:rPr>
                <w:t>xx,xx</w:t>
              </w:r>
              <w:proofErr w:type="spellEnd"/>
              <w:proofErr w:type="gramEnd"/>
              <w:r>
                <w:rPr>
                  <w:b w:val="0"/>
                  <w:lang w:val="pt-PT"/>
                </w:rPr>
                <w:t xml:space="preserve"> valores</w:t>
              </w:r>
            </w:ins>
          </w:p>
          <w:p w14:paraId="71C6A144" w14:textId="77777777" w:rsidR="00506799" w:rsidRPr="002E5533" w:rsidRDefault="00506799" w:rsidP="007640F7">
            <w:pPr>
              <w:pStyle w:val="Els-body-text"/>
              <w:spacing w:before="120" w:after="120"/>
              <w:ind w:firstLine="0"/>
              <w:rPr>
                <w:ins w:id="87" w:author="Gabriel Pestana" w:date="2021-04-19T22:04:00Z"/>
                <w:noProof/>
                <w:sz w:val="16"/>
              </w:rPr>
            </w:pPr>
            <w:ins w:id="88" w:author="Gabriel Pestana" w:date="2021-04-19T22:04:00Z">
              <w:r w:rsidRPr="00DD6575">
                <w:rPr>
                  <w:rFonts w:asciiTheme="minorHAnsi" w:hAnsiTheme="minorHAnsi" w:cstheme="minorHAnsi"/>
                </w:rPr>
                <w:t>The biography of the corresponding author. (50 words)</w:t>
              </w:r>
            </w:ins>
          </w:p>
        </w:tc>
      </w:tr>
    </w:tbl>
    <w:p w14:paraId="7AC74375" w14:textId="364532CF" w:rsidR="00506799" w:rsidDel="00A15E54" w:rsidRDefault="00506799" w:rsidP="00506799">
      <w:pPr>
        <w:spacing w:before="120" w:after="0" w:line="240" w:lineRule="auto"/>
        <w:jc w:val="left"/>
        <w:rPr>
          <w:ins w:id="89" w:author="Gabriel Pestana" w:date="2021-04-19T22:04:00Z"/>
          <w:del w:id="90" w:author="Gabriel Pestana [2]" w:date="2022-01-06T17:21:00Z"/>
          <w:b/>
          <w:sz w:val="28"/>
        </w:rPr>
      </w:pPr>
    </w:p>
    <w:p w14:paraId="4973E540" w14:textId="17BB0B5D" w:rsidR="00506799" w:rsidDel="00A15E54" w:rsidRDefault="00506799" w:rsidP="00506799">
      <w:pPr>
        <w:spacing w:before="120" w:after="0" w:line="240" w:lineRule="auto"/>
        <w:jc w:val="left"/>
        <w:rPr>
          <w:ins w:id="91" w:author="Gabriel Pestana" w:date="2021-04-19T22:04:00Z"/>
          <w:del w:id="92" w:author="Gabriel Pestana [2]" w:date="2022-01-06T17:21:00Z"/>
          <w:b/>
          <w:sz w:val="28"/>
        </w:rPr>
      </w:pPr>
    </w:p>
    <w:p w14:paraId="5BDFB964" w14:textId="7DAFB24B" w:rsidR="00506799" w:rsidDel="00A15E54" w:rsidRDefault="00506799">
      <w:pPr>
        <w:rPr>
          <w:ins w:id="93" w:author="Gabriel Pestana" w:date="2021-04-19T21:20:00Z"/>
          <w:del w:id="94" w:author="Gabriel Pestana [2]" w:date="2022-01-06T17:21:00Z"/>
          <w:highlight w:val="yellow"/>
        </w:rPr>
      </w:pPr>
    </w:p>
    <w:p w14:paraId="7BF2BB0F" w14:textId="5857DA56" w:rsidR="00506799" w:rsidDel="00A15E54" w:rsidRDefault="00506799" w:rsidP="00F27252">
      <w:pPr>
        <w:jc w:val="left"/>
        <w:rPr>
          <w:ins w:id="95" w:author="Gabriel Pestana" w:date="2021-04-19T22:05:00Z"/>
          <w:del w:id="96" w:author="Gabriel Pestana [2]" w:date="2022-01-06T17:21:00Z"/>
          <w:b/>
        </w:rPr>
      </w:pPr>
    </w:p>
    <w:p w14:paraId="3F00BF28" w14:textId="3D5FEF15" w:rsidR="00506799" w:rsidDel="00A15E54" w:rsidRDefault="00506799" w:rsidP="00F27252">
      <w:pPr>
        <w:jc w:val="left"/>
        <w:rPr>
          <w:ins w:id="97" w:author="Gabriel Pestana" w:date="2021-04-19T22:05:00Z"/>
          <w:del w:id="98" w:author="Gabriel Pestana [2]" w:date="2022-01-06T17:21:00Z"/>
          <w:b/>
        </w:rPr>
      </w:pPr>
    </w:p>
    <w:p w14:paraId="3FB3FEAE" w14:textId="2463CA4E" w:rsidR="00506799" w:rsidDel="00A15E54" w:rsidRDefault="00506799" w:rsidP="00F27252">
      <w:pPr>
        <w:jc w:val="left"/>
        <w:rPr>
          <w:ins w:id="99" w:author="Gabriel Pestana" w:date="2021-04-19T22:05:00Z"/>
          <w:del w:id="100" w:author="Gabriel Pestana [2]" w:date="2022-01-06T17:21:00Z"/>
          <w:b/>
        </w:rPr>
      </w:pPr>
    </w:p>
    <w:p w14:paraId="272277F1" w14:textId="2354C55D" w:rsidR="00506799" w:rsidDel="00A15E54" w:rsidRDefault="00506799" w:rsidP="00F27252">
      <w:pPr>
        <w:jc w:val="left"/>
        <w:rPr>
          <w:ins w:id="101" w:author="Gabriel Pestana" w:date="2021-04-19T22:05:00Z"/>
          <w:del w:id="102" w:author="Gabriel Pestana [2]" w:date="2022-01-06T17:21:00Z"/>
          <w:b/>
        </w:rPr>
      </w:pPr>
    </w:p>
    <w:p w14:paraId="3215DF0F" w14:textId="06244F04" w:rsidR="00506799" w:rsidDel="00A15E54" w:rsidRDefault="00506799" w:rsidP="00F27252">
      <w:pPr>
        <w:jc w:val="left"/>
        <w:rPr>
          <w:ins w:id="103" w:author="Gabriel Pestana" w:date="2021-04-19T22:05:00Z"/>
          <w:del w:id="104" w:author="Gabriel Pestana [2]" w:date="2022-01-06T17:21:00Z"/>
          <w:b/>
        </w:rPr>
      </w:pPr>
    </w:p>
    <w:p w14:paraId="03D1BA52" w14:textId="39F7F1D8" w:rsidR="00506799" w:rsidRDefault="00506799" w:rsidP="00F27252">
      <w:pPr>
        <w:jc w:val="left"/>
        <w:rPr>
          <w:ins w:id="105" w:author="Gabriel Pestana [2]" w:date="2022-01-06T17:21:00Z"/>
          <w:b/>
        </w:rPr>
      </w:pPr>
    </w:p>
    <w:p w14:paraId="7805B771" w14:textId="77777777" w:rsidR="00A15E54" w:rsidRDefault="00A15E54" w:rsidP="00F27252">
      <w:pPr>
        <w:jc w:val="left"/>
        <w:rPr>
          <w:ins w:id="106" w:author="Gabriel Pestana" w:date="2021-04-19T22:05:00Z"/>
          <w:b/>
        </w:rPr>
      </w:pPr>
    </w:p>
    <w:p w14:paraId="19F2FF4A" w14:textId="0C1B066A" w:rsidR="00F27252" w:rsidRPr="00F27252" w:rsidRDefault="00F27252" w:rsidP="00F27252">
      <w:pPr>
        <w:jc w:val="left"/>
        <w:rPr>
          <w:ins w:id="107" w:author="Gabriel Pestana" w:date="2021-04-19T21:20:00Z"/>
          <w:b/>
          <w:rPrChange w:id="108" w:author="Gabriel Pestana" w:date="2021-04-19T21:20:00Z">
            <w:rPr>
              <w:ins w:id="109" w:author="Gabriel Pestana" w:date="2021-04-19T21:20:00Z"/>
            </w:rPr>
          </w:rPrChange>
        </w:rPr>
      </w:pPr>
      <w:ins w:id="110" w:author="Gabriel Pestana" w:date="2021-04-19T21:20:00Z">
        <w:r w:rsidRPr="00F27252">
          <w:rPr>
            <w:b/>
            <w:rPrChange w:id="111" w:author="Gabriel Pestana" w:date="2021-04-19T21:20:00Z">
              <w:rPr/>
            </w:rPrChange>
          </w:rPr>
          <w:t>Sumário Executivo</w:t>
        </w:r>
      </w:ins>
    </w:p>
    <w:p w14:paraId="7A70C549" w14:textId="534D7090" w:rsidR="00F27252" w:rsidDel="00F27252" w:rsidRDefault="00F27252">
      <w:pPr>
        <w:rPr>
          <w:del w:id="112" w:author="Gabriel Pestana" w:date="2021-04-19T21:20:00Z"/>
          <w:highlight w:val="yellow"/>
        </w:rPr>
      </w:pPr>
    </w:p>
    <w:p w14:paraId="5F0DEFE2" w14:textId="77777777" w:rsidR="0094348F" w:rsidRDefault="00283BC9">
      <w:pPr>
        <w:rPr>
          <w:highlight w:val="yellow"/>
        </w:rPr>
      </w:pPr>
      <w:r>
        <w:rPr>
          <w:b/>
          <w:highlight w:val="yellow"/>
        </w:rPr>
        <w:t>Objetivo do projeto</w:t>
      </w:r>
      <w:r>
        <w:rPr>
          <w:highlight w:val="yellow"/>
        </w:rPr>
        <w:t xml:space="preserve">: configuração e desenvolvimento de um ambiente </w:t>
      </w:r>
      <w:proofErr w:type="spellStart"/>
      <w:r>
        <w:rPr>
          <w:highlight w:val="yellow"/>
        </w:rPr>
        <w:t>gamificado</w:t>
      </w:r>
      <w:proofErr w:type="spellEnd"/>
      <w:r>
        <w:rPr>
          <w:highlight w:val="yellow"/>
        </w:rPr>
        <w:t xml:space="preserve"> para combater o isolamento e a solidão de pessoas idosas. A solidão (</w:t>
      </w:r>
      <w:proofErr w:type="spellStart"/>
      <w:r>
        <w:rPr>
          <w:i/>
          <w:highlight w:val="yellow"/>
        </w:rPr>
        <w:t>unwanted</w:t>
      </w:r>
      <w:proofErr w:type="spellEnd"/>
      <w:r>
        <w:rPr>
          <w:i/>
          <w:highlight w:val="yellow"/>
        </w:rPr>
        <w:t xml:space="preserve"> </w:t>
      </w:r>
      <w:proofErr w:type="spellStart"/>
      <w:r>
        <w:rPr>
          <w:i/>
          <w:highlight w:val="yellow"/>
        </w:rPr>
        <w:t>loneliness</w:t>
      </w:r>
      <w:proofErr w:type="spellEnd"/>
      <w:r>
        <w:rPr>
          <w:highlight w:val="yellow"/>
        </w:rPr>
        <w:t xml:space="preserve">) experimentada pelo adulto sénior (+60 anos) é hoje uma preocupação social com impacto na qualidade de vida. Considerada a maior pandemia deste século, difícil de detetar, é urgente encontrar soluções pois a sua incidência e impacto têm aumentado devido à sua coexistência com a pandemia de COVID 19. As medidas de isolamento e distanciamento social têm tido graves repercussões para os que estão sozinhos ou que vivem em contextos (urbanos ou não urbanos) de isolamento social. </w:t>
      </w:r>
    </w:p>
    <w:p w14:paraId="34B88E17" w14:textId="77777777" w:rsidR="0094348F" w:rsidRDefault="00283BC9">
      <w:r>
        <w:rPr>
          <w:highlight w:val="yellow"/>
        </w:rPr>
        <w:t xml:space="preserve">A proposta de projeto a apresentar pelo grupo (2 a 3 estudantes) deverá atuar neste domínio (i.e., </w:t>
      </w:r>
      <w:r>
        <w:rPr>
          <w:rFonts w:cs="Arial"/>
          <w:highlight w:val="yellow"/>
        </w:rPr>
        <w:t xml:space="preserve">ambiente </w:t>
      </w:r>
      <w:proofErr w:type="spellStart"/>
      <w:r>
        <w:rPr>
          <w:rFonts w:cs="Arial"/>
          <w:highlight w:val="yellow"/>
        </w:rPr>
        <w:t>gamificado</w:t>
      </w:r>
      <w:proofErr w:type="spellEnd"/>
      <w:r>
        <w:rPr>
          <w:rFonts w:cs="Arial"/>
          <w:highlight w:val="yellow"/>
        </w:rPr>
        <w:t xml:space="preserve"> para combater o isolamento e a solidão de pessoas idosas)</w:t>
      </w:r>
      <w:r>
        <w:rPr>
          <w:highlight w:val="yellow"/>
        </w:rPr>
        <w:t xml:space="preserve"> com uma abordagem multidisciplinar e coordenada a nível social e de saúde e bem-estar. </w:t>
      </w:r>
      <w:r>
        <w:rPr>
          <w:rFonts w:cs="Arial"/>
          <w:highlight w:val="yellow"/>
        </w:rPr>
        <w:t>Promover a (eco)inovação para um crescimento inteligente e sustentável da sociedade em que vivemos</w:t>
      </w:r>
      <w:r>
        <w:rPr>
          <w:rFonts w:cs="Arial"/>
        </w:rPr>
        <w:t>.</w:t>
      </w:r>
    </w:p>
    <w:p w14:paraId="272FCBCB" w14:textId="1FB33289" w:rsidR="0094348F" w:rsidDel="00F27252" w:rsidRDefault="00283BC9">
      <w:pPr>
        <w:rPr>
          <w:del w:id="113" w:author="Gabriel Pestana" w:date="2021-04-19T21:17:00Z"/>
          <w:highlight w:val="yellow"/>
        </w:rPr>
      </w:pPr>
      <w:del w:id="114" w:author="Gabriel Pestana" w:date="2021-04-19T21:17:00Z">
        <w:r w:rsidDel="00F27252">
          <w:rPr>
            <w:highlight w:val="yellow"/>
          </w:rPr>
          <w:delText>«Guião de apoio ao relatório de projeto em regime de PBL (L-IG)</w:delText>
        </w:r>
      </w:del>
    </w:p>
    <w:p w14:paraId="6FA9F080" w14:textId="77777777" w:rsidR="0094348F" w:rsidRDefault="00283BC9">
      <w:pPr>
        <w:rPr>
          <w:highlight w:val="yellow"/>
        </w:rPr>
      </w:pPr>
      <w:r>
        <w:rPr>
          <w:highlight w:val="yellow"/>
        </w:rPr>
        <w:t>Enquadramento sucinto ao âmbito do projeto com identificação dos resultados obtidos e uma descrição sumária sobre qual o propósito deste documento (90 - 150 palavras). Apresentar um resumo sucinto sobre o tema do projeto, motivação e resultados obtidos – componente de comunicação direcionada para um entendimento da utilidade da proposta de projeto.»</w:t>
      </w:r>
    </w:p>
    <w:p w14:paraId="657C62D2" w14:textId="13ADEFDD" w:rsidR="00BF48FF" w:rsidRDefault="00283BC9">
      <w:pPr>
        <w:spacing w:before="120"/>
        <w:rPr>
          <w:highlight w:val="yellow"/>
        </w:rPr>
      </w:pPr>
      <w:r>
        <w:rPr>
          <w:b/>
        </w:rPr>
        <w:t>Palavras Chave:</w:t>
      </w:r>
      <w:r>
        <w:t xml:space="preserve"> </w:t>
      </w:r>
      <w:r>
        <w:rPr>
          <w:highlight w:val="yellow"/>
        </w:rPr>
        <w:t>«max. 5 conceitos chave»</w:t>
      </w:r>
    </w:p>
    <w:p w14:paraId="12D7A570" w14:textId="2A6E8101" w:rsidR="00BF48FF" w:rsidRDefault="00BF48FF">
      <w:pPr>
        <w:spacing w:before="120"/>
        <w:rPr>
          <w:ins w:id="115" w:author="Gabriel Pestana [2]" w:date="2022-01-06T17:22:00Z"/>
          <w:highlight w:val="yellow"/>
        </w:rPr>
      </w:pPr>
    </w:p>
    <w:p w14:paraId="6C57D808" w14:textId="77777777" w:rsidR="009E0E3B" w:rsidRDefault="009E0E3B">
      <w:pPr>
        <w:spacing w:before="120"/>
        <w:rPr>
          <w:highlight w:val="yellow"/>
        </w:rPr>
      </w:pPr>
    </w:p>
    <w:p w14:paraId="3B839D62" w14:textId="1708D7C0" w:rsidR="00BF48FF" w:rsidDel="00506799" w:rsidRDefault="00BF48FF" w:rsidP="00BF48FF">
      <w:pPr>
        <w:pStyle w:val="Heading1"/>
        <w:numPr>
          <w:ilvl w:val="0"/>
          <w:numId w:val="0"/>
        </w:numPr>
        <w:rPr>
          <w:del w:id="116" w:author="Gabriel Pestana" w:date="2021-04-19T22:05:00Z"/>
        </w:rPr>
      </w:pPr>
      <w:del w:id="117" w:author="Gabriel Pestana" w:date="2021-04-19T22:05:00Z">
        <w:r w:rsidDel="00506799">
          <w:delText>Lista de Autores</w:delText>
        </w:r>
      </w:del>
    </w:p>
    <w:tbl>
      <w:tblPr>
        <w:tblW w:w="9736" w:type="dxa"/>
        <w:tblLook w:val="04A0" w:firstRow="1" w:lastRow="0" w:firstColumn="1" w:lastColumn="0" w:noHBand="0" w:noVBand="1"/>
      </w:tblPr>
      <w:tblGrid>
        <w:gridCol w:w="9736"/>
      </w:tblGrid>
      <w:tr w:rsidR="00BF48FF" w:rsidDel="00506799" w14:paraId="4213F1A7" w14:textId="5BAD5A64" w:rsidTr="00421CBA">
        <w:trPr>
          <w:trHeight w:val="1711"/>
          <w:del w:id="118" w:author="Gabriel Pestana" w:date="2021-04-19T22:05:00Z"/>
        </w:trPr>
        <w:tc>
          <w:tcPr>
            <w:tcW w:w="9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0BF58" w14:textId="130A29C9" w:rsidR="00BF48FF" w:rsidDel="00506799" w:rsidRDefault="00BF48FF" w:rsidP="00421CBA">
            <w:pPr>
              <w:pStyle w:val="Els-reference-head"/>
              <w:spacing w:before="120" w:after="120" w:line="240" w:lineRule="auto"/>
              <w:jc w:val="both"/>
              <w:rPr>
                <w:del w:id="119" w:author="Gabriel Pestana" w:date="2021-04-19T22:05:00Z"/>
                <w:rFonts w:asciiTheme="minorHAnsi" w:hAnsiTheme="minorHAnsi" w:cstheme="minorHAnsi"/>
                <w:lang w:val="pt-PT"/>
              </w:rPr>
            </w:pPr>
            <w:del w:id="120" w:author="Gabriel Pestana" w:date="2021-04-19T22:05:00Z">
              <w:r w:rsidDel="00506799">
                <w:rPr>
                  <w:noProof/>
                </w:rPr>
                <w:drawing>
                  <wp:anchor distT="0" distB="0" distL="114300" distR="114300" simplePos="0" relativeHeight="251659264" behindDoc="0" locked="0" layoutInCell="1" allowOverlap="1" wp14:anchorId="59A9E3D2" wp14:editId="6595C2D5">
                    <wp:simplePos x="0" y="0"/>
                    <wp:positionH relativeFrom="column">
                      <wp:posOffset>-55245</wp:posOffset>
                    </wp:positionH>
                    <wp:positionV relativeFrom="paragraph">
                      <wp:posOffset>-3761105</wp:posOffset>
                    </wp:positionV>
                    <wp:extent cx="864235" cy="1044575"/>
                    <wp:effectExtent l="0" t="0" r="0" b="0"/>
                    <wp:wrapSquare wrapText="largest"/>
                    <wp:docPr id="3" name="Picture 6" descr="filler_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Picture 6" descr="filler_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64235" cy="104457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  <w:r w:rsidDel="00506799">
                <w:rPr>
                  <w:rFonts w:asciiTheme="minorHAnsi" w:hAnsiTheme="minorHAnsi" w:cstheme="minorHAnsi"/>
                  <w:lang w:val="pt-PT"/>
                </w:rPr>
                <w:delText xml:space="preserve">Biography </w:delText>
              </w:r>
              <w:r w:rsidDel="00506799">
                <w:rPr>
                  <w:lang w:val="pt-PT"/>
                </w:rPr>
                <w:delText xml:space="preserve">– </w:delText>
              </w:r>
              <w:r w:rsidDel="00506799">
                <w:rPr>
                  <w:highlight w:val="yellow"/>
                  <w:lang w:val="pt-PT"/>
                </w:rPr>
                <w:delText>nome completo</w:delText>
              </w:r>
              <w:r w:rsidDel="00506799">
                <w:rPr>
                  <w:b w:val="0"/>
                  <w:highlight w:val="yellow"/>
                  <w:lang w:val="pt-PT"/>
                </w:rPr>
                <w:delText>,</w:delText>
              </w:r>
              <w:r w:rsidDel="00506799">
                <w:rPr>
                  <w:b w:val="0"/>
                  <w:lang w:val="pt-PT"/>
                </w:rPr>
                <w:delText xml:space="preserve"> média: xx,xx valores</w:delText>
              </w:r>
            </w:del>
          </w:p>
          <w:p w14:paraId="7EA95AF9" w14:textId="6160DA8E" w:rsidR="00BF48FF" w:rsidDel="00506799" w:rsidRDefault="00BF48FF" w:rsidP="00421CBA">
            <w:pPr>
              <w:pStyle w:val="Els-body-text"/>
              <w:spacing w:before="120" w:after="120"/>
              <w:ind w:firstLine="0"/>
              <w:rPr>
                <w:del w:id="121" w:author="Gabriel Pestana" w:date="2021-04-19T22:05:00Z"/>
                <w:sz w:val="16"/>
              </w:rPr>
            </w:pPr>
            <w:del w:id="122" w:author="Gabriel Pestana" w:date="2021-04-19T22:05:00Z">
              <w:r w:rsidDel="00506799">
                <w:rPr>
                  <w:rFonts w:asciiTheme="minorHAnsi" w:hAnsiTheme="minorHAnsi" w:cstheme="minorHAnsi"/>
                </w:rPr>
                <w:delText>The biography of the corresponding author. (50 words)</w:delText>
              </w:r>
            </w:del>
          </w:p>
        </w:tc>
      </w:tr>
    </w:tbl>
    <w:p w14:paraId="122A5C6D" w14:textId="2471A23F" w:rsidR="00BF48FF" w:rsidDel="00506799" w:rsidRDefault="00BF48FF" w:rsidP="00BF48FF">
      <w:pPr>
        <w:pStyle w:val="Els-body-text"/>
        <w:rPr>
          <w:del w:id="123" w:author="Gabriel Pestana" w:date="2021-04-19T22:05:00Z"/>
          <w:sz w:val="16"/>
        </w:rPr>
      </w:pPr>
    </w:p>
    <w:tbl>
      <w:tblPr>
        <w:tblW w:w="9736" w:type="dxa"/>
        <w:tblLook w:val="04A0" w:firstRow="1" w:lastRow="0" w:firstColumn="1" w:lastColumn="0" w:noHBand="0" w:noVBand="1"/>
      </w:tblPr>
      <w:tblGrid>
        <w:gridCol w:w="9736"/>
      </w:tblGrid>
      <w:tr w:rsidR="00BF48FF" w:rsidDel="00506799" w14:paraId="40BD80FC" w14:textId="7E13B00D" w:rsidTr="00421CBA">
        <w:trPr>
          <w:trHeight w:val="1697"/>
          <w:del w:id="124" w:author="Gabriel Pestana" w:date="2021-04-19T22:05:00Z"/>
        </w:trPr>
        <w:tc>
          <w:tcPr>
            <w:tcW w:w="9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88362" w14:textId="20A84D22" w:rsidR="00BF48FF" w:rsidDel="00506799" w:rsidRDefault="00BF48FF" w:rsidP="00421CBA">
            <w:pPr>
              <w:pStyle w:val="Els-reference-head"/>
              <w:spacing w:before="120" w:after="120" w:line="240" w:lineRule="auto"/>
              <w:jc w:val="both"/>
              <w:rPr>
                <w:del w:id="125" w:author="Gabriel Pestana" w:date="2021-04-19T22:05:00Z"/>
                <w:rFonts w:asciiTheme="minorHAnsi" w:hAnsiTheme="minorHAnsi" w:cstheme="minorHAnsi"/>
                <w:lang w:val="pt-PT"/>
              </w:rPr>
            </w:pPr>
            <w:del w:id="126" w:author="Gabriel Pestana" w:date="2021-04-19T22:05:00Z">
              <w:r w:rsidDel="00506799">
                <w:rPr>
                  <w:noProof/>
                </w:rPr>
                <w:drawing>
                  <wp:anchor distT="0" distB="0" distL="114300" distR="114300" simplePos="0" relativeHeight="251660288" behindDoc="0" locked="0" layoutInCell="1" allowOverlap="1" wp14:anchorId="3D605386" wp14:editId="337115F8">
                    <wp:simplePos x="0" y="0"/>
                    <wp:positionH relativeFrom="column">
                      <wp:posOffset>-55245</wp:posOffset>
                    </wp:positionH>
                    <wp:positionV relativeFrom="paragraph">
                      <wp:posOffset>-3761105</wp:posOffset>
                    </wp:positionV>
                    <wp:extent cx="864235" cy="1044575"/>
                    <wp:effectExtent l="0" t="0" r="0" b="0"/>
                    <wp:wrapSquare wrapText="largest"/>
                    <wp:docPr id="4" name="Imagem1" descr="filler_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Imagem1" descr="filler_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64235" cy="104457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  <w:r w:rsidDel="00506799">
                <w:rPr>
                  <w:rFonts w:asciiTheme="minorHAnsi" w:hAnsiTheme="minorHAnsi" w:cstheme="minorHAnsi"/>
                  <w:lang w:val="pt-PT"/>
                </w:rPr>
                <w:delText xml:space="preserve">Biography </w:delText>
              </w:r>
              <w:r w:rsidDel="00506799">
                <w:rPr>
                  <w:lang w:val="pt-PT"/>
                </w:rPr>
                <w:delText xml:space="preserve">– </w:delText>
              </w:r>
              <w:r w:rsidDel="00506799">
                <w:rPr>
                  <w:highlight w:val="yellow"/>
                  <w:lang w:val="pt-PT"/>
                </w:rPr>
                <w:delText>nome completo</w:delText>
              </w:r>
              <w:r w:rsidDel="00506799">
                <w:rPr>
                  <w:b w:val="0"/>
                  <w:highlight w:val="yellow"/>
                  <w:lang w:val="pt-PT"/>
                </w:rPr>
                <w:delText>,</w:delText>
              </w:r>
              <w:r w:rsidDel="00506799">
                <w:rPr>
                  <w:b w:val="0"/>
                  <w:lang w:val="pt-PT"/>
                </w:rPr>
                <w:delText xml:space="preserve"> média: xx,xx valores</w:delText>
              </w:r>
            </w:del>
          </w:p>
          <w:p w14:paraId="734532DF" w14:textId="4EADD6BB" w:rsidR="00BF48FF" w:rsidDel="00506799" w:rsidRDefault="00BF48FF" w:rsidP="00421CBA">
            <w:pPr>
              <w:pStyle w:val="Els-body-text"/>
              <w:spacing w:before="120" w:after="120"/>
              <w:ind w:firstLine="0"/>
              <w:rPr>
                <w:del w:id="127" w:author="Gabriel Pestana" w:date="2021-04-19T22:05:00Z"/>
                <w:sz w:val="16"/>
              </w:rPr>
            </w:pPr>
            <w:del w:id="128" w:author="Gabriel Pestana" w:date="2021-04-19T22:05:00Z">
              <w:r w:rsidDel="00506799">
                <w:rPr>
                  <w:rFonts w:asciiTheme="minorHAnsi" w:hAnsiTheme="minorHAnsi" w:cstheme="minorHAnsi"/>
                </w:rPr>
                <w:delText>The biography of the corresponding author. (50 words)</w:delText>
              </w:r>
            </w:del>
          </w:p>
        </w:tc>
      </w:tr>
    </w:tbl>
    <w:p w14:paraId="410A13A5" w14:textId="5455E70C" w:rsidR="00BF48FF" w:rsidDel="00506799" w:rsidRDefault="00BF48FF" w:rsidP="00BF48FF">
      <w:pPr>
        <w:pStyle w:val="Els-body-text"/>
        <w:rPr>
          <w:del w:id="129" w:author="Gabriel Pestana" w:date="2021-04-19T22:05:00Z"/>
          <w:sz w:val="16"/>
        </w:rPr>
      </w:pPr>
    </w:p>
    <w:tbl>
      <w:tblPr>
        <w:tblW w:w="9736" w:type="dxa"/>
        <w:tblLook w:val="04A0" w:firstRow="1" w:lastRow="0" w:firstColumn="1" w:lastColumn="0" w:noHBand="0" w:noVBand="1"/>
      </w:tblPr>
      <w:tblGrid>
        <w:gridCol w:w="9736"/>
      </w:tblGrid>
      <w:tr w:rsidR="00BF48FF" w:rsidDel="00506799" w14:paraId="322D6C2D" w14:textId="705060D5" w:rsidTr="00421CBA">
        <w:trPr>
          <w:trHeight w:val="1697"/>
          <w:del w:id="130" w:author="Gabriel Pestana" w:date="2021-04-19T22:05:00Z"/>
        </w:trPr>
        <w:tc>
          <w:tcPr>
            <w:tcW w:w="9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8173" w14:textId="5E5E6CF0" w:rsidR="00BF48FF" w:rsidDel="00506799" w:rsidRDefault="00BF48FF" w:rsidP="00421CBA">
            <w:pPr>
              <w:pStyle w:val="Els-reference-head"/>
              <w:spacing w:before="120" w:after="120" w:line="240" w:lineRule="auto"/>
              <w:jc w:val="both"/>
              <w:rPr>
                <w:del w:id="131" w:author="Gabriel Pestana" w:date="2021-04-19T22:05:00Z"/>
                <w:rFonts w:asciiTheme="minorHAnsi" w:hAnsiTheme="minorHAnsi" w:cstheme="minorHAnsi"/>
                <w:lang w:val="pt-PT"/>
              </w:rPr>
            </w:pPr>
            <w:del w:id="132" w:author="Gabriel Pestana" w:date="2021-04-19T22:05:00Z">
              <w:r w:rsidDel="00506799">
                <w:rPr>
                  <w:noProof/>
                </w:rPr>
                <w:drawing>
                  <wp:anchor distT="0" distB="0" distL="114300" distR="114300" simplePos="0" relativeHeight="251661312" behindDoc="0" locked="0" layoutInCell="1" allowOverlap="1" wp14:anchorId="1464A037" wp14:editId="73631EA4">
                    <wp:simplePos x="0" y="0"/>
                    <wp:positionH relativeFrom="column">
                      <wp:posOffset>-55245</wp:posOffset>
                    </wp:positionH>
                    <wp:positionV relativeFrom="paragraph">
                      <wp:posOffset>-3761105</wp:posOffset>
                    </wp:positionV>
                    <wp:extent cx="864235" cy="1044575"/>
                    <wp:effectExtent l="0" t="0" r="0" b="0"/>
                    <wp:wrapSquare wrapText="largest"/>
                    <wp:docPr id="5" name="Imagem2" descr="filler_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" name="Imagem2" descr="filler_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64235" cy="104457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  <w:r w:rsidDel="00506799">
                <w:rPr>
                  <w:rFonts w:asciiTheme="minorHAnsi" w:hAnsiTheme="minorHAnsi" w:cstheme="minorHAnsi"/>
                  <w:lang w:val="pt-PT"/>
                </w:rPr>
                <w:delText xml:space="preserve">Biography </w:delText>
              </w:r>
              <w:r w:rsidDel="00506799">
                <w:rPr>
                  <w:lang w:val="pt-PT"/>
                </w:rPr>
                <w:delText xml:space="preserve">– </w:delText>
              </w:r>
              <w:r w:rsidDel="00506799">
                <w:rPr>
                  <w:highlight w:val="yellow"/>
                  <w:lang w:val="pt-PT"/>
                </w:rPr>
                <w:delText>nome completo</w:delText>
              </w:r>
              <w:r w:rsidDel="00506799">
                <w:rPr>
                  <w:b w:val="0"/>
                  <w:highlight w:val="yellow"/>
                  <w:lang w:val="pt-PT"/>
                </w:rPr>
                <w:delText>,</w:delText>
              </w:r>
              <w:r w:rsidDel="00506799">
                <w:rPr>
                  <w:b w:val="0"/>
                  <w:lang w:val="pt-PT"/>
                </w:rPr>
                <w:delText xml:space="preserve"> média: xx,xx valores</w:delText>
              </w:r>
            </w:del>
          </w:p>
          <w:p w14:paraId="3A92F0D2" w14:textId="2054CD30" w:rsidR="00BF48FF" w:rsidDel="00506799" w:rsidRDefault="00BF48FF" w:rsidP="00421CBA">
            <w:pPr>
              <w:pStyle w:val="Els-body-text"/>
              <w:spacing w:before="120" w:after="120"/>
              <w:ind w:firstLine="0"/>
              <w:rPr>
                <w:del w:id="133" w:author="Gabriel Pestana" w:date="2021-04-19T22:05:00Z"/>
                <w:sz w:val="16"/>
              </w:rPr>
            </w:pPr>
            <w:del w:id="134" w:author="Gabriel Pestana" w:date="2021-04-19T22:05:00Z">
              <w:r w:rsidDel="00506799">
                <w:rPr>
                  <w:rFonts w:asciiTheme="minorHAnsi" w:hAnsiTheme="minorHAnsi" w:cstheme="minorHAnsi"/>
                </w:rPr>
                <w:delText>The biography of the corresponding author. (50 words)</w:delText>
              </w:r>
            </w:del>
          </w:p>
        </w:tc>
      </w:tr>
    </w:tbl>
    <w:p w14:paraId="139B177A" w14:textId="4A942D69" w:rsidR="00BF48FF" w:rsidDel="00506799" w:rsidRDefault="00BF48FF">
      <w:pPr>
        <w:spacing w:after="0" w:line="240" w:lineRule="auto"/>
        <w:jc w:val="left"/>
        <w:rPr>
          <w:del w:id="135" w:author="Gabriel Pestana" w:date="2021-04-19T22:05:00Z"/>
          <w:highlight w:val="yellow"/>
        </w:rPr>
      </w:pPr>
      <w:del w:id="136" w:author="Gabriel Pestana" w:date="2021-04-19T22:05:00Z">
        <w:r w:rsidDel="00506799">
          <w:rPr>
            <w:highlight w:val="yellow"/>
          </w:rPr>
          <w:lastRenderedPageBreak/>
          <w:br w:type="page"/>
        </w:r>
      </w:del>
    </w:p>
    <w:p w14:paraId="0BE5C434" w14:textId="77777777" w:rsidR="0094348F" w:rsidRDefault="00283BC9">
      <w:pPr>
        <w:spacing w:before="120" w:after="0" w:line="240" w:lineRule="auto"/>
        <w:jc w:val="left"/>
        <w:rPr>
          <w:b/>
          <w:sz w:val="28"/>
        </w:rPr>
      </w:pPr>
      <w:r>
        <w:rPr>
          <w:b/>
          <w:sz w:val="28"/>
        </w:rPr>
        <w:t>Índice</w:t>
      </w:r>
    </w:p>
    <w:sdt>
      <w:sdtPr>
        <w:id w:val="360241096"/>
        <w:docPartObj>
          <w:docPartGallery w:val="Table of Contents"/>
          <w:docPartUnique/>
        </w:docPartObj>
      </w:sdtPr>
      <w:sdtEndPr/>
      <w:sdtContent>
        <w:p w14:paraId="1D26E0FE" w14:textId="55D8E598" w:rsidR="00233D3D" w:rsidRDefault="00283BC9">
          <w:pPr>
            <w:pStyle w:val="TOC1"/>
            <w:rPr>
              <w:ins w:id="137" w:author="Gabriel Pestana" w:date="2021-04-20T10:00:00Z"/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rPr>
              <w:rStyle w:val="Ligaodendice"/>
              <w:webHidden/>
            </w:rPr>
            <w:instrText>TOC \z \o "1-5" \t "Cabeçalho 11,1,Cabeçalho 21,2,Cabeçalho 31,3,Cabeçalho 41,4,Cabeçalho 51,5" \h</w:instrText>
          </w:r>
          <w:r>
            <w:rPr>
              <w:rStyle w:val="Ligaodendice"/>
            </w:rPr>
            <w:fldChar w:fldCharType="separate"/>
          </w:r>
          <w:ins w:id="138" w:author="Gabriel Pestana" w:date="2021-04-20T10:00:00Z">
            <w:r w:rsidR="00233D3D" w:rsidRPr="00E733D4">
              <w:rPr>
                <w:rStyle w:val="Hyperlink"/>
                <w:noProof/>
              </w:rPr>
              <w:fldChar w:fldCharType="begin"/>
            </w:r>
            <w:r w:rsidR="00233D3D" w:rsidRPr="00E733D4">
              <w:rPr>
                <w:rStyle w:val="Hyperlink"/>
                <w:noProof/>
              </w:rPr>
              <w:instrText xml:space="preserve"> </w:instrText>
            </w:r>
            <w:r w:rsidR="00233D3D">
              <w:rPr>
                <w:noProof/>
              </w:rPr>
              <w:instrText>HYPERLINK \l "_Toc69805216"</w:instrText>
            </w:r>
            <w:r w:rsidR="00233D3D" w:rsidRPr="00E733D4">
              <w:rPr>
                <w:rStyle w:val="Hyperlink"/>
                <w:noProof/>
              </w:rPr>
              <w:instrText xml:space="preserve"> </w:instrText>
            </w:r>
            <w:r w:rsidR="00233D3D" w:rsidRPr="00E733D4">
              <w:rPr>
                <w:rStyle w:val="Hyperlink"/>
                <w:noProof/>
              </w:rPr>
              <w:fldChar w:fldCharType="separate"/>
            </w:r>
            <w:r w:rsidR="00233D3D" w:rsidRPr="00E733D4">
              <w:rPr>
                <w:rStyle w:val="Hyperlink"/>
                <w:noProof/>
              </w:rPr>
              <w:t>1</w:t>
            </w:r>
            <w:r w:rsidR="00233D3D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="00233D3D" w:rsidRPr="00E733D4">
              <w:rPr>
                <w:rStyle w:val="Hyperlink"/>
                <w:noProof/>
              </w:rPr>
              <w:t>Introdução ao âmbito do projeto</w:t>
            </w:r>
            <w:r w:rsidR="00233D3D">
              <w:rPr>
                <w:noProof/>
                <w:webHidden/>
              </w:rPr>
              <w:tab/>
            </w:r>
            <w:r w:rsidR="00233D3D">
              <w:rPr>
                <w:noProof/>
                <w:webHidden/>
              </w:rPr>
              <w:fldChar w:fldCharType="begin"/>
            </w:r>
            <w:r w:rsidR="00233D3D">
              <w:rPr>
                <w:noProof/>
                <w:webHidden/>
              </w:rPr>
              <w:instrText xml:space="preserve"> PAGEREF _Toc69805216 \h </w:instrText>
            </w:r>
          </w:ins>
          <w:r w:rsidR="00233D3D">
            <w:rPr>
              <w:noProof/>
              <w:webHidden/>
            </w:rPr>
          </w:r>
          <w:r w:rsidR="00233D3D">
            <w:rPr>
              <w:noProof/>
              <w:webHidden/>
            </w:rPr>
            <w:fldChar w:fldCharType="separate"/>
          </w:r>
          <w:ins w:id="139" w:author="Gabriel Pestana" w:date="2021-04-20T10:00:00Z">
            <w:r w:rsidR="00233D3D">
              <w:rPr>
                <w:noProof/>
                <w:webHidden/>
              </w:rPr>
              <w:t>3</w:t>
            </w:r>
            <w:r w:rsidR="00233D3D">
              <w:rPr>
                <w:noProof/>
                <w:webHidden/>
              </w:rPr>
              <w:fldChar w:fldCharType="end"/>
            </w:r>
            <w:r w:rsidR="00233D3D" w:rsidRPr="00E733D4">
              <w:rPr>
                <w:rStyle w:val="Hyperlink"/>
                <w:noProof/>
              </w:rPr>
              <w:fldChar w:fldCharType="end"/>
            </w:r>
          </w:ins>
        </w:p>
        <w:p w14:paraId="779234C1" w14:textId="1E15AEF3" w:rsidR="00233D3D" w:rsidRDefault="00233D3D">
          <w:pPr>
            <w:pStyle w:val="TOC2"/>
            <w:rPr>
              <w:ins w:id="140" w:author="Gabriel Pestana" w:date="2021-04-20T10:00:00Z"/>
              <w:rFonts w:eastAsiaTheme="minorEastAsia"/>
              <w:smallCaps w:val="0"/>
              <w:noProof/>
              <w:sz w:val="22"/>
              <w:szCs w:val="22"/>
              <w:lang w:val="en-GB" w:eastAsia="en-GB"/>
            </w:rPr>
          </w:pPr>
          <w:ins w:id="141" w:author="Gabriel Pestana" w:date="2021-04-20T10:00:00Z">
            <w:r w:rsidRPr="00E733D4">
              <w:rPr>
                <w:rStyle w:val="Hyperlink"/>
                <w:noProof/>
              </w:rPr>
              <w:fldChar w:fldCharType="begin"/>
            </w:r>
            <w:r w:rsidRPr="00E733D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"_Toc69805217"</w:instrText>
            </w:r>
            <w:r w:rsidRPr="00E733D4">
              <w:rPr>
                <w:rStyle w:val="Hyperlink"/>
                <w:noProof/>
              </w:rPr>
              <w:instrText xml:space="preserve"> </w:instrText>
            </w:r>
            <w:r w:rsidRPr="00E733D4">
              <w:rPr>
                <w:rStyle w:val="Hyperlink"/>
                <w:noProof/>
              </w:rPr>
              <w:fldChar w:fldCharType="separate"/>
            </w:r>
            <w:r w:rsidRPr="00E733D4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E733D4">
              <w:rPr>
                <w:rStyle w:val="Hyperlink"/>
                <w:noProof/>
              </w:rPr>
              <w:t>Identificação das Personae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_Toc69805217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2" w:author="Gabriel Pestana" w:date="2021-04-20T10:00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E733D4">
              <w:rPr>
                <w:rStyle w:val="Hyperlink"/>
                <w:noProof/>
              </w:rPr>
              <w:fldChar w:fldCharType="end"/>
            </w:r>
          </w:ins>
        </w:p>
        <w:p w14:paraId="3EFED111" w14:textId="46436BF0" w:rsidR="00233D3D" w:rsidRDefault="00233D3D">
          <w:pPr>
            <w:pStyle w:val="TOC2"/>
            <w:rPr>
              <w:ins w:id="143" w:author="Gabriel Pestana" w:date="2021-04-20T10:00:00Z"/>
              <w:rFonts w:eastAsiaTheme="minorEastAsia"/>
              <w:smallCaps w:val="0"/>
              <w:noProof/>
              <w:sz w:val="22"/>
              <w:szCs w:val="22"/>
              <w:lang w:val="en-GB" w:eastAsia="en-GB"/>
            </w:rPr>
          </w:pPr>
          <w:ins w:id="144" w:author="Gabriel Pestana" w:date="2021-04-20T10:00:00Z">
            <w:r w:rsidRPr="00E733D4">
              <w:rPr>
                <w:rStyle w:val="Hyperlink"/>
                <w:noProof/>
              </w:rPr>
              <w:fldChar w:fldCharType="begin"/>
            </w:r>
            <w:r w:rsidRPr="00E733D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"_Toc69805218"</w:instrText>
            </w:r>
            <w:r w:rsidRPr="00E733D4">
              <w:rPr>
                <w:rStyle w:val="Hyperlink"/>
                <w:noProof/>
              </w:rPr>
              <w:instrText xml:space="preserve"> </w:instrText>
            </w:r>
            <w:r w:rsidRPr="00E733D4">
              <w:rPr>
                <w:rStyle w:val="Hyperlink"/>
                <w:noProof/>
              </w:rPr>
              <w:fldChar w:fldCharType="separate"/>
            </w:r>
            <w:r w:rsidRPr="00E733D4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E733D4">
              <w:rPr>
                <w:rStyle w:val="Hyperlink"/>
                <w:noProof/>
              </w:rPr>
              <w:t>Apresentação dos cenários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_Toc69805218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5" w:author="Gabriel Pestana" w:date="2021-04-20T10:00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E733D4">
              <w:rPr>
                <w:rStyle w:val="Hyperlink"/>
                <w:noProof/>
              </w:rPr>
              <w:fldChar w:fldCharType="end"/>
            </w:r>
          </w:ins>
        </w:p>
        <w:p w14:paraId="50A743E1" w14:textId="61F5EE25" w:rsidR="00233D3D" w:rsidRDefault="00233D3D">
          <w:pPr>
            <w:pStyle w:val="TOC1"/>
            <w:rPr>
              <w:ins w:id="146" w:author="Gabriel Pestana" w:date="2021-04-20T10:00:00Z"/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ins w:id="147" w:author="Gabriel Pestana" w:date="2021-04-20T10:00:00Z">
            <w:r w:rsidRPr="00E733D4">
              <w:rPr>
                <w:rStyle w:val="Hyperlink"/>
                <w:noProof/>
              </w:rPr>
              <w:fldChar w:fldCharType="begin"/>
            </w:r>
            <w:r w:rsidRPr="00E733D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"_Toc69805363"</w:instrText>
            </w:r>
            <w:r w:rsidRPr="00E733D4">
              <w:rPr>
                <w:rStyle w:val="Hyperlink"/>
                <w:noProof/>
              </w:rPr>
              <w:instrText xml:space="preserve"> </w:instrText>
            </w:r>
            <w:r w:rsidRPr="00E733D4">
              <w:rPr>
                <w:rStyle w:val="Hyperlink"/>
                <w:noProof/>
              </w:rPr>
              <w:fldChar w:fldCharType="separate"/>
            </w:r>
            <w:r w:rsidRPr="00E733D4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E733D4">
              <w:rPr>
                <w:rStyle w:val="Hyperlink"/>
                <w:noProof/>
              </w:rPr>
              <w:t>Layout da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_Toc69805363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8" w:author="Gabriel Pestana" w:date="2021-04-20T10:00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E733D4">
              <w:rPr>
                <w:rStyle w:val="Hyperlink"/>
                <w:noProof/>
              </w:rPr>
              <w:fldChar w:fldCharType="end"/>
            </w:r>
          </w:ins>
        </w:p>
        <w:p w14:paraId="3BE3EC40" w14:textId="218FAB70" w:rsidR="00233D3D" w:rsidRDefault="00233D3D">
          <w:pPr>
            <w:pStyle w:val="TOC1"/>
            <w:rPr>
              <w:ins w:id="149" w:author="Gabriel Pestana" w:date="2021-04-20T10:00:00Z"/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ins w:id="150" w:author="Gabriel Pestana" w:date="2021-04-20T10:00:00Z">
            <w:r w:rsidRPr="00E733D4">
              <w:rPr>
                <w:rStyle w:val="Hyperlink"/>
                <w:noProof/>
              </w:rPr>
              <w:fldChar w:fldCharType="begin"/>
            </w:r>
            <w:r w:rsidRPr="00E733D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"_Toc69805365"</w:instrText>
            </w:r>
            <w:r w:rsidRPr="00E733D4">
              <w:rPr>
                <w:rStyle w:val="Hyperlink"/>
                <w:noProof/>
              </w:rPr>
              <w:instrText xml:space="preserve"> </w:instrText>
            </w:r>
            <w:r w:rsidRPr="00E733D4">
              <w:rPr>
                <w:rStyle w:val="Hyperlink"/>
                <w:noProof/>
              </w:rPr>
              <w:fldChar w:fldCharType="separate"/>
            </w:r>
            <w:r w:rsidRPr="00E733D4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E733D4">
              <w:rPr>
                <w:rStyle w:val="Hyperlink"/>
                <w:noProof/>
              </w:rPr>
              <w:t>Diagrama Entidade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_Toc69805365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1" w:author="Gabriel Pestana" w:date="2021-04-20T10:00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E733D4">
              <w:rPr>
                <w:rStyle w:val="Hyperlink"/>
                <w:noProof/>
              </w:rPr>
              <w:fldChar w:fldCharType="end"/>
            </w:r>
          </w:ins>
        </w:p>
        <w:p w14:paraId="31EB211A" w14:textId="1B184471" w:rsidR="00233D3D" w:rsidRDefault="00233D3D">
          <w:pPr>
            <w:pStyle w:val="TOC1"/>
            <w:rPr>
              <w:ins w:id="152" w:author="Gabriel Pestana" w:date="2021-04-20T10:00:00Z"/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ins w:id="153" w:author="Gabriel Pestana" w:date="2021-04-20T10:00:00Z">
            <w:r w:rsidRPr="00E733D4">
              <w:rPr>
                <w:rStyle w:val="Hyperlink"/>
                <w:noProof/>
              </w:rPr>
              <w:fldChar w:fldCharType="begin"/>
            </w:r>
            <w:r w:rsidRPr="00E733D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"_Toc69805381"</w:instrText>
            </w:r>
            <w:r w:rsidRPr="00E733D4">
              <w:rPr>
                <w:rStyle w:val="Hyperlink"/>
                <w:noProof/>
              </w:rPr>
              <w:instrText xml:space="preserve"> </w:instrText>
            </w:r>
            <w:r w:rsidRPr="00E733D4">
              <w:rPr>
                <w:rStyle w:val="Hyperlink"/>
                <w:noProof/>
              </w:rPr>
              <w:fldChar w:fldCharType="separate"/>
            </w:r>
            <w:r w:rsidRPr="00E733D4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E733D4">
              <w:rPr>
                <w:rStyle w:val="Hyperlink"/>
                <w:noProof/>
              </w:rPr>
              <w:t>Diagrama Gerado via SSMS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_Toc69805381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4" w:author="Gabriel Pestana" w:date="2021-04-20T10:00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E733D4">
              <w:rPr>
                <w:rStyle w:val="Hyperlink"/>
                <w:noProof/>
              </w:rPr>
              <w:fldChar w:fldCharType="end"/>
            </w:r>
          </w:ins>
        </w:p>
        <w:p w14:paraId="2461B1B9" w14:textId="1A4554DC" w:rsidR="00233D3D" w:rsidRDefault="00233D3D">
          <w:pPr>
            <w:pStyle w:val="TOC1"/>
            <w:rPr>
              <w:ins w:id="155" w:author="Gabriel Pestana" w:date="2021-04-20T10:00:00Z"/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ins w:id="156" w:author="Gabriel Pestana" w:date="2021-04-20T10:00:00Z">
            <w:r w:rsidRPr="00E733D4">
              <w:rPr>
                <w:rStyle w:val="Hyperlink"/>
                <w:noProof/>
              </w:rPr>
              <w:fldChar w:fldCharType="begin"/>
            </w:r>
            <w:r w:rsidRPr="00E733D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"_Toc69805382"</w:instrText>
            </w:r>
            <w:r w:rsidRPr="00E733D4">
              <w:rPr>
                <w:rStyle w:val="Hyperlink"/>
                <w:noProof/>
              </w:rPr>
              <w:instrText xml:space="preserve"> </w:instrText>
            </w:r>
            <w:r w:rsidRPr="00E733D4">
              <w:rPr>
                <w:rStyle w:val="Hyperlink"/>
                <w:noProof/>
              </w:rPr>
              <w:fldChar w:fldCharType="separate"/>
            </w:r>
            <w:r w:rsidRPr="00E733D4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E733D4">
              <w:rPr>
                <w:rStyle w:val="Hyperlink"/>
                <w:noProof/>
              </w:rPr>
              <w:t>Conclusões e Trabalho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_Toc69805382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7" w:author="Gabriel Pestana" w:date="2021-04-20T10:00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E733D4">
              <w:rPr>
                <w:rStyle w:val="Hyperlink"/>
                <w:noProof/>
              </w:rPr>
              <w:fldChar w:fldCharType="end"/>
            </w:r>
          </w:ins>
        </w:p>
        <w:p w14:paraId="52EBC06D" w14:textId="03EDFB6C" w:rsidR="00233D3D" w:rsidRDefault="00233D3D">
          <w:pPr>
            <w:pStyle w:val="TOC1"/>
            <w:rPr>
              <w:ins w:id="158" w:author="Gabriel Pestana" w:date="2021-04-20T10:00:00Z"/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ins w:id="159" w:author="Gabriel Pestana" w:date="2021-04-20T10:00:00Z">
            <w:r w:rsidRPr="00E733D4">
              <w:rPr>
                <w:rStyle w:val="Hyperlink"/>
                <w:noProof/>
              </w:rPr>
              <w:fldChar w:fldCharType="begin"/>
            </w:r>
            <w:r w:rsidRPr="00E733D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"_Toc69805383"</w:instrText>
            </w:r>
            <w:r w:rsidRPr="00E733D4">
              <w:rPr>
                <w:rStyle w:val="Hyperlink"/>
                <w:noProof/>
              </w:rPr>
              <w:instrText xml:space="preserve"> </w:instrText>
            </w:r>
            <w:r w:rsidRPr="00E733D4">
              <w:rPr>
                <w:rStyle w:val="Hyperlink"/>
                <w:noProof/>
              </w:rPr>
              <w:fldChar w:fldCharType="separate"/>
            </w:r>
            <w:r w:rsidRPr="00E733D4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_Toc69805383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0" w:author="Gabriel Pestana" w:date="2021-04-20T10:00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E733D4">
              <w:rPr>
                <w:rStyle w:val="Hyperlink"/>
                <w:noProof/>
              </w:rPr>
              <w:fldChar w:fldCharType="end"/>
            </w:r>
          </w:ins>
        </w:p>
        <w:p w14:paraId="5B232852" w14:textId="3C86DF07" w:rsidR="00BF48FF" w:rsidDel="005F7623" w:rsidRDefault="00BF48FF">
          <w:pPr>
            <w:pStyle w:val="TOC1"/>
            <w:rPr>
              <w:del w:id="161" w:author="Gabriel Pestana" w:date="2021-04-19T21:59:00Z"/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del w:id="162" w:author="Gabriel Pestana" w:date="2021-04-19T21:59:00Z">
            <w:r w:rsidRPr="005F7623" w:rsidDel="005F7623">
              <w:rPr>
                <w:rPrChange w:id="163" w:author="Gabriel Pestana" w:date="2021-04-19T21:59:00Z">
                  <w:rPr>
                    <w:rStyle w:val="Hyperlink"/>
                    <w:b w:val="0"/>
                    <w:bCs w:val="0"/>
                    <w:caps w:val="0"/>
                    <w:noProof/>
                  </w:rPr>
                </w:rPrChange>
              </w:rPr>
              <w:delText>Sumário Executivo</w:delText>
            </w:r>
            <w:r w:rsidDel="005F7623">
              <w:rPr>
                <w:noProof/>
                <w:webHidden/>
              </w:rPr>
              <w:tab/>
              <w:delText>2</w:delText>
            </w:r>
          </w:del>
        </w:p>
        <w:p w14:paraId="6ECEC1CE" w14:textId="06E7B260" w:rsidR="00BF48FF" w:rsidDel="005F7623" w:rsidRDefault="00BF48FF">
          <w:pPr>
            <w:pStyle w:val="TOC1"/>
            <w:rPr>
              <w:del w:id="164" w:author="Gabriel Pestana" w:date="2021-04-19T21:59:00Z"/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del w:id="165" w:author="Gabriel Pestana" w:date="2021-04-19T21:59:00Z">
            <w:r w:rsidRPr="005F7623" w:rsidDel="005F7623">
              <w:rPr>
                <w:rPrChange w:id="166" w:author="Gabriel Pestana" w:date="2021-04-19T21:59:00Z">
                  <w:rPr>
                    <w:rStyle w:val="Hyperlink"/>
                    <w:b w:val="0"/>
                    <w:bCs w:val="0"/>
                    <w:caps w:val="0"/>
                    <w:noProof/>
                  </w:rPr>
                </w:rPrChange>
              </w:rPr>
              <w:delText>Lista de Autores</w:delText>
            </w:r>
            <w:r w:rsidDel="005F7623">
              <w:rPr>
                <w:noProof/>
                <w:webHidden/>
              </w:rPr>
              <w:tab/>
              <w:delText>2</w:delText>
            </w:r>
          </w:del>
        </w:p>
        <w:p w14:paraId="0CEDEAE2" w14:textId="504C1C1E" w:rsidR="00BF48FF" w:rsidDel="005F7623" w:rsidRDefault="00BF48FF">
          <w:pPr>
            <w:pStyle w:val="TOC1"/>
            <w:rPr>
              <w:del w:id="167" w:author="Gabriel Pestana" w:date="2021-04-19T21:59:00Z"/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del w:id="168" w:author="Gabriel Pestana" w:date="2021-04-19T21:59:00Z">
            <w:r w:rsidRPr="005F7623" w:rsidDel="005F7623">
              <w:rPr>
                <w:rPrChange w:id="169" w:author="Gabriel Pestana" w:date="2021-04-19T21:59:00Z">
                  <w:rPr>
                    <w:rStyle w:val="Hyperlink"/>
                    <w:b w:val="0"/>
                    <w:bCs w:val="0"/>
                    <w:caps w:val="0"/>
                    <w:noProof/>
                  </w:rPr>
                </w:rPrChange>
              </w:rPr>
              <w:delText>1</w:delText>
            </w:r>
            <w:r w:rsidDel="005F7623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5F7623" w:rsidDel="005F7623">
              <w:rPr>
                <w:rPrChange w:id="170" w:author="Gabriel Pestana" w:date="2021-04-19T21:59:00Z">
                  <w:rPr>
                    <w:rStyle w:val="Hyperlink"/>
                    <w:b w:val="0"/>
                    <w:bCs w:val="0"/>
                    <w:caps w:val="0"/>
                    <w:noProof/>
                  </w:rPr>
                </w:rPrChange>
              </w:rPr>
              <w:delText>Introdução ao âmbito do projeto</w:delText>
            </w:r>
            <w:r w:rsidDel="005F7623">
              <w:rPr>
                <w:noProof/>
                <w:webHidden/>
              </w:rPr>
              <w:tab/>
              <w:delText>4</w:delText>
            </w:r>
          </w:del>
        </w:p>
        <w:p w14:paraId="1E589B13" w14:textId="53749305" w:rsidR="00BF48FF" w:rsidDel="005F7623" w:rsidRDefault="00BF48FF">
          <w:pPr>
            <w:pStyle w:val="TOC2"/>
            <w:rPr>
              <w:del w:id="171" w:author="Gabriel Pestana" w:date="2021-04-19T21:59:00Z"/>
              <w:rFonts w:eastAsiaTheme="minorEastAsia"/>
              <w:smallCaps w:val="0"/>
              <w:noProof/>
              <w:sz w:val="22"/>
              <w:szCs w:val="22"/>
              <w:lang w:val="en-GB" w:eastAsia="en-GB"/>
            </w:rPr>
          </w:pPr>
          <w:del w:id="172" w:author="Gabriel Pestana" w:date="2021-04-19T21:59:00Z">
            <w:r w:rsidRPr="005F7623" w:rsidDel="005F7623">
              <w:rPr>
                <w:rPrChange w:id="173" w:author="Gabriel Pestana" w:date="2021-04-19T21:59:00Z">
                  <w:rPr>
                    <w:rStyle w:val="Hyperlink"/>
                    <w:smallCaps w:val="0"/>
                    <w:noProof/>
                  </w:rPr>
                </w:rPrChange>
              </w:rPr>
              <w:delText>1.1</w:delText>
            </w:r>
            <w:r w:rsidDel="005F7623">
              <w:rPr>
                <w:rFonts w:eastAsiaTheme="minorEastAsia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5F7623" w:rsidDel="005F7623">
              <w:rPr>
                <w:rPrChange w:id="174" w:author="Gabriel Pestana" w:date="2021-04-19T21:59:00Z">
                  <w:rPr>
                    <w:rStyle w:val="Hyperlink"/>
                    <w:smallCaps w:val="0"/>
                    <w:noProof/>
                  </w:rPr>
                </w:rPrChange>
              </w:rPr>
              <w:delText>Identificação das Personae</w:delText>
            </w:r>
            <w:r w:rsidDel="005F7623">
              <w:rPr>
                <w:noProof/>
                <w:webHidden/>
              </w:rPr>
              <w:tab/>
              <w:delText>4</w:delText>
            </w:r>
          </w:del>
        </w:p>
        <w:p w14:paraId="4841D981" w14:textId="6DD41FF5" w:rsidR="00BF48FF" w:rsidDel="005F7623" w:rsidRDefault="00BF48FF">
          <w:pPr>
            <w:pStyle w:val="TOC2"/>
            <w:rPr>
              <w:del w:id="175" w:author="Gabriel Pestana" w:date="2021-04-19T21:59:00Z"/>
              <w:rFonts w:eastAsiaTheme="minorEastAsia"/>
              <w:smallCaps w:val="0"/>
              <w:noProof/>
              <w:sz w:val="22"/>
              <w:szCs w:val="22"/>
              <w:lang w:val="en-GB" w:eastAsia="en-GB"/>
            </w:rPr>
          </w:pPr>
          <w:del w:id="176" w:author="Gabriel Pestana" w:date="2021-04-19T21:59:00Z">
            <w:r w:rsidRPr="005F7623" w:rsidDel="005F7623">
              <w:rPr>
                <w:rPrChange w:id="177" w:author="Gabriel Pestana" w:date="2021-04-19T21:59:00Z">
                  <w:rPr>
                    <w:rStyle w:val="Hyperlink"/>
                    <w:smallCaps w:val="0"/>
                    <w:noProof/>
                  </w:rPr>
                </w:rPrChange>
              </w:rPr>
              <w:delText>1.2</w:delText>
            </w:r>
            <w:r w:rsidDel="005F7623">
              <w:rPr>
                <w:rFonts w:eastAsiaTheme="minorEastAsia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5F7623" w:rsidDel="005F7623">
              <w:rPr>
                <w:rPrChange w:id="178" w:author="Gabriel Pestana" w:date="2021-04-19T21:59:00Z">
                  <w:rPr>
                    <w:rStyle w:val="Hyperlink"/>
                    <w:smallCaps w:val="0"/>
                    <w:noProof/>
                  </w:rPr>
                </w:rPrChange>
              </w:rPr>
              <w:delText>Apresentação dos cenários</w:delText>
            </w:r>
            <w:r w:rsidDel="005F7623">
              <w:rPr>
                <w:noProof/>
                <w:webHidden/>
              </w:rPr>
              <w:tab/>
              <w:delText>4</w:delText>
            </w:r>
          </w:del>
        </w:p>
        <w:p w14:paraId="21420D25" w14:textId="74276F8A" w:rsidR="00BF48FF" w:rsidDel="005F7623" w:rsidRDefault="00BF48FF">
          <w:pPr>
            <w:pStyle w:val="TOC1"/>
            <w:rPr>
              <w:del w:id="179" w:author="Gabriel Pestana" w:date="2021-04-19T21:59:00Z"/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del w:id="180" w:author="Gabriel Pestana" w:date="2021-04-19T21:59:00Z">
            <w:r w:rsidRPr="005F7623" w:rsidDel="005F7623">
              <w:rPr>
                <w:rPrChange w:id="181" w:author="Gabriel Pestana" w:date="2021-04-19T21:59:00Z">
                  <w:rPr>
                    <w:rStyle w:val="Hyperlink"/>
                    <w:b w:val="0"/>
                    <w:bCs w:val="0"/>
                    <w:caps w:val="0"/>
                    <w:noProof/>
                  </w:rPr>
                </w:rPrChange>
              </w:rPr>
              <w:delText>2</w:delText>
            </w:r>
            <w:r w:rsidDel="005F7623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5F7623" w:rsidDel="005F7623">
              <w:rPr>
                <w:rPrChange w:id="182" w:author="Gabriel Pestana" w:date="2021-04-19T21:59:00Z">
                  <w:rPr>
                    <w:rStyle w:val="Hyperlink"/>
                    <w:b w:val="0"/>
                    <w:bCs w:val="0"/>
                    <w:caps w:val="0"/>
                    <w:noProof/>
                  </w:rPr>
                </w:rPrChange>
              </w:rPr>
              <w:delText>Componente de Criatividade e Pensamento Critico</w:delText>
            </w:r>
            <w:r w:rsidDel="005F7623">
              <w:rPr>
                <w:noProof/>
                <w:webHidden/>
              </w:rPr>
              <w:tab/>
              <w:delText>5</w:delText>
            </w:r>
          </w:del>
        </w:p>
        <w:p w14:paraId="7DFF11C4" w14:textId="6CD68F2E" w:rsidR="00BF48FF" w:rsidDel="005F7623" w:rsidRDefault="00BF48FF">
          <w:pPr>
            <w:pStyle w:val="TOC2"/>
            <w:rPr>
              <w:del w:id="183" w:author="Gabriel Pestana" w:date="2021-04-19T21:59:00Z"/>
              <w:rFonts w:eastAsiaTheme="minorEastAsia"/>
              <w:smallCaps w:val="0"/>
              <w:noProof/>
              <w:sz w:val="22"/>
              <w:szCs w:val="22"/>
              <w:lang w:val="en-GB" w:eastAsia="en-GB"/>
            </w:rPr>
          </w:pPr>
          <w:del w:id="184" w:author="Gabriel Pestana" w:date="2021-04-19T21:59:00Z">
            <w:r w:rsidRPr="005F7623" w:rsidDel="005F7623">
              <w:rPr>
                <w:rPrChange w:id="185" w:author="Gabriel Pestana" w:date="2021-04-19T21:59:00Z">
                  <w:rPr>
                    <w:rStyle w:val="Hyperlink"/>
                    <w:smallCaps w:val="0"/>
                    <w:noProof/>
                  </w:rPr>
                </w:rPrChange>
              </w:rPr>
              <w:delText>2.1</w:delText>
            </w:r>
            <w:r w:rsidDel="005F7623">
              <w:rPr>
                <w:rFonts w:eastAsiaTheme="minorEastAsia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5F7623" w:rsidDel="005F7623">
              <w:rPr>
                <w:rPrChange w:id="186" w:author="Gabriel Pestana" w:date="2021-04-19T21:59:00Z">
                  <w:rPr>
                    <w:rStyle w:val="Hyperlink"/>
                    <w:smallCaps w:val="0"/>
                    <w:noProof/>
                  </w:rPr>
                </w:rPrChange>
              </w:rPr>
              <w:delText>Identificação do problema e abordagem crítica do contexto</w:delText>
            </w:r>
            <w:r w:rsidDel="005F7623">
              <w:rPr>
                <w:noProof/>
                <w:webHidden/>
              </w:rPr>
              <w:tab/>
              <w:delText>5</w:delText>
            </w:r>
          </w:del>
        </w:p>
        <w:p w14:paraId="3D59776D" w14:textId="4EAEE0E5" w:rsidR="00BF48FF" w:rsidDel="005F7623" w:rsidRDefault="00BF48FF">
          <w:pPr>
            <w:pStyle w:val="TOC2"/>
            <w:rPr>
              <w:del w:id="187" w:author="Gabriel Pestana" w:date="2021-04-19T21:59:00Z"/>
              <w:rFonts w:eastAsiaTheme="minorEastAsia"/>
              <w:smallCaps w:val="0"/>
              <w:noProof/>
              <w:sz w:val="22"/>
              <w:szCs w:val="22"/>
              <w:lang w:val="en-GB" w:eastAsia="en-GB"/>
            </w:rPr>
          </w:pPr>
          <w:del w:id="188" w:author="Gabriel Pestana" w:date="2021-04-19T21:59:00Z">
            <w:r w:rsidRPr="005F7623" w:rsidDel="005F7623">
              <w:rPr>
                <w:rPrChange w:id="189" w:author="Gabriel Pestana" w:date="2021-04-19T21:59:00Z">
                  <w:rPr>
                    <w:rStyle w:val="Hyperlink"/>
                    <w:smallCaps w:val="0"/>
                    <w:noProof/>
                  </w:rPr>
                </w:rPrChange>
              </w:rPr>
              <w:delText>2.2</w:delText>
            </w:r>
            <w:r w:rsidDel="005F7623">
              <w:rPr>
                <w:rFonts w:eastAsiaTheme="minorEastAsia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5F7623" w:rsidDel="005F7623">
              <w:rPr>
                <w:rPrChange w:id="190" w:author="Gabriel Pestana" w:date="2021-04-19T21:59:00Z">
                  <w:rPr>
                    <w:rStyle w:val="Hyperlink"/>
                    <w:smallCaps w:val="0"/>
                    <w:noProof/>
                  </w:rPr>
                </w:rPrChange>
              </w:rPr>
              <w:delText>Limitações e oportunidades</w:delText>
            </w:r>
            <w:r w:rsidDel="005F7623">
              <w:rPr>
                <w:noProof/>
                <w:webHidden/>
              </w:rPr>
              <w:tab/>
              <w:delText>5</w:delText>
            </w:r>
          </w:del>
        </w:p>
        <w:p w14:paraId="2C4767BE" w14:textId="3802628D" w:rsidR="00BF48FF" w:rsidDel="005F7623" w:rsidRDefault="00BF48FF">
          <w:pPr>
            <w:pStyle w:val="TOC2"/>
            <w:rPr>
              <w:del w:id="191" w:author="Gabriel Pestana" w:date="2021-04-19T21:59:00Z"/>
              <w:rFonts w:eastAsiaTheme="minorEastAsia"/>
              <w:smallCaps w:val="0"/>
              <w:noProof/>
              <w:sz w:val="22"/>
              <w:szCs w:val="22"/>
              <w:lang w:val="en-GB" w:eastAsia="en-GB"/>
            </w:rPr>
          </w:pPr>
          <w:del w:id="192" w:author="Gabriel Pestana" w:date="2021-04-19T21:59:00Z">
            <w:r w:rsidRPr="005F7623" w:rsidDel="005F7623">
              <w:rPr>
                <w:rPrChange w:id="193" w:author="Gabriel Pestana" w:date="2021-04-19T21:59:00Z">
                  <w:rPr>
                    <w:rStyle w:val="Hyperlink"/>
                    <w:smallCaps w:val="0"/>
                    <w:noProof/>
                  </w:rPr>
                </w:rPrChange>
              </w:rPr>
              <w:delText>2.3</w:delText>
            </w:r>
            <w:r w:rsidDel="005F7623">
              <w:rPr>
                <w:rFonts w:eastAsiaTheme="minorEastAsia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5F7623" w:rsidDel="005F7623">
              <w:rPr>
                <w:rPrChange w:id="194" w:author="Gabriel Pestana" w:date="2021-04-19T21:59:00Z">
                  <w:rPr>
                    <w:rStyle w:val="Hyperlink"/>
                    <w:smallCaps w:val="0"/>
                    <w:noProof/>
                  </w:rPr>
                </w:rPrChange>
              </w:rPr>
              <w:delText>A proposta à luz do Pensamento Crítico</w:delText>
            </w:r>
            <w:r w:rsidDel="005F7623">
              <w:rPr>
                <w:noProof/>
                <w:webHidden/>
              </w:rPr>
              <w:tab/>
              <w:delText>5</w:delText>
            </w:r>
          </w:del>
        </w:p>
        <w:p w14:paraId="4A63A104" w14:textId="184B5E73" w:rsidR="00BF48FF" w:rsidDel="005F7623" w:rsidRDefault="00BF48FF">
          <w:pPr>
            <w:pStyle w:val="TOC2"/>
            <w:rPr>
              <w:del w:id="195" w:author="Gabriel Pestana" w:date="2021-04-19T21:59:00Z"/>
              <w:rFonts w:eastAsiaTheme="minorEastAsia"/>
              <w:smallCaps w:val="0"/>
              <w:noProof/>
              <w:sz w:val="22"/>
              <w:szCs w:val="22"/>
              <w:lang w:val="en-GB" w:eastAsia="en-GB"/>
            </w:rPr>
          </w:pPr>
          <w:del w:id="196" w:author="Gabriel Pestana" w:date="2021-04-19T21:59:00Z">
            <w:r w:rsidRPr="005F7623" w:rsidDel="005F7623">
              <w:rPr>
                <w:rPrChange w:id="197" w:author="Gabriel Pestana" w:date="2021-04-19T21:59:00Z">
                  <w:rPr>
                    <w:rStyle w:val="Hyperlink"/>
                    <w:smallCaps w:val="0"/>
                    <w:noProof/>
                  </w:rPr>
                </w:rPrChange>
              </w:rPr>
              <w:delText>2.4</w:delText>
            </w:r>
            <w:r w:rsidDel="005F7623">
              <w:rPr>
                <w:rFonts w:eastAsiaTheme="minorEastAsia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5F7623" w:rsidDel="005F7623">
              <w:rPr>
                <w:rPrChange w:id="198" w:author="Gabriel Pestana" w:date="2021-04-19T21:59:00Z">
                  <w:rPr>
                    <w:rStyle w:val="Hyperlink"/>
                    <w:smallCaps w:val="0"/>
                    <w:noProof/>
                  </w:rPr>
                </w:rPrChange>
              </w:rPr>
              <w:delText>Identificação e aplicação das fases do processo criativo</w:delText>
            </w:r>
            <w:r w:rsidDel="005F7623">
              <w:rPr>
                <w:noProof/>
                <w:webHidden/>
              </w:rPr>
              <w:tab/>
              <w:delText>5</w:delText>
            </w:r>
          </w:del>
        </w:p>
        <w:p w14:paraId="6B24EABF" w14:textId="4A252C07" w:rsidR="00BF48FF" w:rsidDel="005F7623" w:rsidRDefault="00BF48FF">
          <w:pPr>
            <w:pStyle w:val="TOC2"/>
            <w:rPr>
              <w:del w:id="199" w:author="Gabriel Pestana" w:date="2021-04-19T21:59:00Z"/>
              <w:rFonts w:eastAsiaTheme="minorEastAsia"/>
              <w:smallCaps w:val="0"/>
              <w:noProof/>
              <w:sz w:val="22"/>
              <w:szCs w:val="22"/>
              <w:lang w:val="en-GB" w:eastAsia="en-GB"/>
            </w:rPr>
          </w:pPr>
          <w:del w:id="200" w:author="Gabriel Pestana" w:date="2021-04-19T21:59:00Z">
            <w:r w:rsidRPr="005F7623" w:rsidDel="005F7623">
              <w:rPr>
                <w:rPrChange w:id="201" w:author="Gabriel Pestana" w:date="2021-04-19T21:59:00Z">
                  <w:rPr>
                    <w:rStyle w:val="Hyperlink"/>
                    <w:smallCaps w:val="0"/>
                    <w:noProof/>
                  </w:rPr>
                </w:rPrChange>
              </w:rPr>
              <w:delText>2.5</w:delText>
            </w:r>
            <w:r w:rsidDel="005F7623">
              <w:rPr>
                <w:rFonts w:eastAsiaTheme="minorEastAsia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5F7623" w:rsidDel="005F7623">
              <w:rPr>
                <w:rPrChange w:id="202" w:author="Gabriel Pestana" w:date="2021-04-19T21:59:00Z">
                  <w:rPr>
                    <w:rStyle w:val="Hyperlink"/>
                    <w:smallCaps w:val="0"/>
                    <w:noProof/>
                  </w:rPr>
                </w:rPrChange>
              </w:rPr>
              <w:delText>Mais valias do Pensamento Crítico</w:delText>
            </w:r>
            <w:r w:rsidDel="005F7623">
              <w:rPr>
                <w:noProof/>
                <w:webHidden/>
              </w:rPr>
              <w:tab/>
              <w:delText>5</w:delText>
            </w:r>
          </w:del>
        </w:p>
        <w:p w14:paraId="024E887E" w14:textId="5D9CD640" w:rsidR="00BF48FF" w:rsidDel="005F7623" w:rsidRDefault="00BF48FF">
          <w:pPr>
            <w:pStyle w:val="TOC1"/>
            <w:rPr>
              <w:del w:id="203" w:author="Gabriel Pestana" w:date="2021-04-19T21:59:00Z"/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del w:id="204" w:author="Gabriel Pestana" w:date="2021-04-19T21:59:00Z">
            <w:r w:rsidRPr="005F7623" w:rsidDel="005F7623">
              <w:rPr>
                <w:rPrChange w:id="205" w:author="Gabriel Pestana" w:date="2021-04-19T21:59:00Z">
                  <w:rPr>
                    <w:rStyle w:val="Hyperlink"/>
                    <w:b w:val="0"/>
                    <w:bCs w:val="0"/>
                    <w:caps w:val="0"/>
                    <w:noProof/>
                  </w:rPr>
                </w:rPrChange>
              </w:rPr>
              <w:delText>3</w:delText>
            </w:r>
            <w:r w:rsidDel="005F7623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5F7623" w:rsidDel="005F7623">
              <w:rPr>
                <w:rPrChange w:id="206" w:author="Gabriel Pestana" w:date="2021-04-19T21:59:00Z">
                  <w:rPr>
                    <w:rStyle w:val="Hyperlink"/>
                    <w:b w:val="0"/>
                    <w:bCs w:val="0"/>
                    <w:caps w:val="0"/>
                    <w:noProof/>
                  </w:rPr>
                </w:rPrChange>
              </w:rPr>
              <w:delText>Componente de Competências Comunicacionais</w:delText>
            </w:r>
            <w:r w:rsidDel="005F7623">
              <w:rPr>
                <w:noProof/>
                <w:webHidden/>
              </w:rPr>
              <w:tab/>
              <w:delText>6</w:delText>
            </w:r>
          </w:del>
        </w:p>
        <w:p w14:paraId="19D6FADB" w14:textId="5A6AABF9" w:rsidR="00BF48FF" w:rsidDel="005F7623" w:rsidRDefault="00BF48FF">
          <w:pPr>
            <w:pStyle w:val="TOC2"/>
            <w:rPr>
              <w:del w:id="207" w:author="Gabriel Pestana" w:date="2021-04-19T21:59:00Z"/>
              <w:rFonts w:eastAsiaTheme="minorEastAsia"/>
              <w:smallCaps w:val="0"/>
              <w:noProof/>
              <w:sz w:val="22"/>
              <w:szCs w:val="22"/>
              <w:lang w:val="en-GB" w:eastAsia="en-GB"/>
            </w:rPr>
          </w:pPr>
          <w:del w:id="208" w:author="Gabriel Pestana" w:date="2021-04-19T21:59:00Z">
            <w:r w:rsidRPr="005F7623" w:rsidDel="005F7623">
              <w:rPr>
                <w:rPrChange w:id="209" w:author="Gabriel Pestana" w:date="2021-04-19T21:59:00Z">
                  <w:rPr>
                    <w:rStyle w:val="Hyperlink"/>
                    <w:smallCaps w:val="0"/>
                    <w:noProof/>
                  </w:rPr>
                </w:rPrChange>
              </w:rPr>
              <w:delText>3.1</w:delText>
            </w:r>
            <w:r w:rsidDel="005F7623">
              <w:rPr>
                <w:rFonts w:eastAsiaTheme="minorEastAsia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5F7623" w:rsidDel="005F7623">
              <w:rPr>
                <w:rPrChange w:id="210" w:author="Gabriel Pestana" w:date="2021-04-19T21:59:00Z">
                  <w:rPr>
                    <w:rStyle w:val="Hyperlink"/>
                    <w:smallCaps w:val="0"/>
                    <w:noProof/>
                  </w:rPr>
                </w:rPrChange>
              </w:rPr>
              <w:delText>Organização da apresentação</w:delText>
            </w:r>
            <w:r w:rsidDel="005F7623">
              <w:rPr>
                <w:noProof/>
                <w:webHidden/>
              </w:rPr>
              <w:tab/>
              <w:delText>6</w:delText>
            </w:r>
          </w:del>
        </w:p>
        <w:p w14:paraId="6762560F" w14:textId="669916BF" w:rsidR="00BF48FF" w:rsidDel="005F7623" w:rsidRDefault="00BF48FF">
          <w:pPr>
            <w:pStyle w:val="TOC2"/>
            <w:rPr>
              <w:del w:id="211" w:author="Gabriel Pestana" w:date="2021-04-19T21:59:00Z"/>
              <w:rFonts w:eastAsiaTheme="minorEastAsia"/>
              <w:smallCaps w:val="0"/>
              <w:noProof/>
              <w:sz w:val="22"/>
              <w:szCs w:val="22"/>
              <w:lang w:val="en-GB" w:eastAsia="en-GB"/>
            </w:rPr>
          </w:pPr>
          <w:del w:id="212" w:author="Gabriel Pestana" w:date="2021-04-19T21:59:00Z">
            <w:r w:rsidRPr="005F7623" w:rsidDel="005F7623">
              <w:rPr>
                <w:rPrChange w:id="213" w:author="Gabriel Pestana" w:date="2021-04-19T21:59:00Z">
                  <w:rPr>
                    <w:rStyle w:val="Hyperlink"/>
                    <w:smallCaps w:val="0"/>
                    <w:noProof/>
                  </w:rPr>
                </w:rPrChange>
              </w:rPr>
              <w:delText>3.2</w:delText>
            </w:r>
            <w:r w:rsidDel="005F7623">
              <w:rPr>
                <w:rFonts w:eastAsiaTheme="minorEastAsia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5F7623" w:rsidDel="005F7623">
              <w:rPr>
                <w:rPrChange w:id="214" w:author="Gabriel Pestana" w:date="2021-04-19T21:59:00Z">
                  <w:rPr>
                    <w:rStyle w:val="Hyperlink"/>
                    <w:rFonts w:eastAsia="Arial Unicode MS" w:cs="Arial Unicode MS"/>
                    <w:smallCaps w:val="0"/>
                    <w:noProof/>
                  </w:rPr>
                </w:rPrChange>
              </w:rPr>
              <w:delText>Linguagem verbal</w:delText>
            </w:r>
            <w:r w:rsidDel="005F7623">
              <w:rPr>
                <w:noProof/>
                <w:webHidden/>
              </w:rPr>
              <w:tab/>
              <w:delText>6</w:delText>
            </w:r>
          </w:del>
        </w:p>
        <w:p w14:paraId="428C7EA0" w14:textId="795CCBC6" w:rsidR="00BF48FF" w:rsidDel="005F7623" w:rsidRDefault="00BF48FF">
          <w:pPr>
            <w:pStyle w:val="TOC2"/>
            <w:rPr>
              <w:del w:id="215" w:author="Gabriel Pestana" w:date="2021-04-19T21:59:00Z"/>
              <w:rFonts w:eastAsiaTheme="minorEastAsia"/>
              <w:smallCaps w:val="0"/>
              <w:noProof/>
              <w:sz w:val="22"/>
              <w:szCs w:val="22"/>
              <w:lang w:val="en-GB" w:eastAsia="en-GB"/>
            </w:rPr>
          </w:pPr>
          <w:del w:id="216" w:author="Gabriel Pestana" w:date="2021-04-19T21:59:00Z">
            <w:r w:rsidRPr="005F7623" w:rsidDel="005F7623">
              <w:rPr>
                <w:rPrChange w:id="217" w:author="Gabriel Pestana" w:date="2021-04-19T21:59:00Z">
                  <w:rPr>
                    <w:rStyle w:val="Hyperlink"/>
                    <w:smallCaps w:val="0"/>
                    <w:noProof/>
                  </w:rPr>
                </w:rPrChange>
              </w:rPr>
              <w:delText>3.3</w:delText>
            </w:r>
            <w:r w:rsidDel="005F7623">
              <w:rPr>
                <w:rFonts w:eastAsiaTheme="minorEastAsia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5F7623" w:rsidDel="005F7623">
              <w:rPr>
                <w:rPrChange w:id="218" w:author="Gabriel Pestana" w:date="2021-04-19T21:59:00Z">
                  <w:rPr>
                    <w:rStyle w:val="Hyperlink"/>
                    <w:rFonts w:eastAsia="Arial Unicode MS" w:cs="Arial Unicode MS"/>
                    <w:smallCaps w:val="0"/>
                    <w:noProof/>
                  </w:rPr>
                </w:rPrChange>
              </w:rPr>
              <w:delText>Linguagem nã</w:delText>
            </w:r>
            <w:r w:rsidRPr="005F7623" w:rsidDel="005F7623">
              <w:rPr>
                <w:rPrChange w:id="219" w:author="Gabriel Pestana" w:date="2021-04-19T21:59:00Z">
                  <w:rPr>
                    <w:rStyle w:val="Hyperlink"/>
                    <w:rFonts w:eastAsia="Arial Unicode MS" w:cs="Arial Unicode MS"/>
                    <w:smallCaps w:val="0"/>
                    <w:noProof/>
                    <w:lang w:val="nl-NL"/>
                  </w:rPr>
                </w:rPrChange>
              </w:rPr>
              <w:delText>o-verbal</w:delText>
            </w:r>
            <w:r w:rsidDel="005F7623">
              <w:rPr>
                <w:noProof/>
                <w:webHidden/>
              </w:rPr>
              <w:tab/>
              <w:delText>6</w:delText>
            </w:r>
          </w:del>
        </w:p>
        <w:p w14:paraId="22E29FA9" w14:textId="01E76F70" w:rsidR="00BF48FF" w:rsidDel="005F7623" w:rsidRDefault="00BF48FF">
          <w:pPr>
            <w:pStyle w:val="TOC2"/>
            <w:rPr>
              <w:del w:id="220" w:author="Gabriel Pestana" w:date="2021-04-19T21:59:00Z"/>
              <w:rFonts w:eastAsiaTheme="minorEastAsia"/>
              <w:smallCaps w:val="0"/>
              <w:noProof/>
              <w:sz w:val="22"/>
              <w:szCs w:val="22"/>
              <w:lang w:val="en-GB" w:eastAsia="en-GB"/>
            </w:rPr>
          </w:pPr>
          <w:del w:id="221" w:author="Gabriel Pestana" w:date="2021-04-19T21:59:00Z">
            <w:r w:rsidRPr="005F7623" w:rsidDel="005F7623">
              <w:rPr>
                <w:rPrChange w:id="222" w:author="Gabriel Pestana" w:date="2021-04-19T21:59:00Z">
                  <w:rPr>
                    <w:rStyle w:val="Hyperlink"/>
                    <w:smallCaps w:val="0"/>
                    <w:noProof/>
                  </w:rPr>
                </w:rPrChange>
              </w:rPr>
              <w:delText>3.4</w:delText>
            </w:r>
            <w:r w:rsidDel="005F7623">
              <w:rPr>
                <w:rFonts w:eastAsiaTheme="minorEastAsia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5F7623" w:rsidDel="005F7623">
              <w:rPr>
                <w:rPrChange w:id="223" w:author="Gabriel Pestana" w:date="2021-04-19T21:59:00Z">
                  <w:rPr>
                    <w:rStyle w:val="Hyperlink"/>
                    <w:rFonts w:eastAsia="Arial Unicode MS" w:cs="Arial Unicode MS"/>
                    <w:smallCaps w:val="0"/>
                    <w:noProof/>
                  </w:rPr>
                </w:rPrChange>
              </w:rPr>
              <w:delText>4 Suporte a</w:delText>
            </w:r>
            <w:r w:rsidRPr="005F7623" w:rsidDel="005F7623">
              <w:rPr>
                <w:rPrChange w:id="224" w:author="Gabriel Pestana" w:date="2021-04-19T21:59:00Z">
                  <w:rPr>
                    <w:rStyle w:val="Hyperlink"/>
                    <w:rFonts w:eastAsia="Arial Unicode MS" w:cs="Arial Unicode MS"/>
                    <w:smallCaps w:val="0"/>
                    <w:noProof/>
                    <w:lang w:val="it-IT"/>
                  </w:rPr>
                </w:rPrChange>
              </w:rPr>
              <w:delText>udio-visual</w:delText>
            </w:r>
            <w:r w:rsidDel="005F7623">
              <w:rPr>
                <w:noProof/>
                <w:webHidden/>
              </w:rPr>
              <w:tab/>
              <w:delText>6</w:delText>
            </w:r>
          </w:del>
        </w:p>
        <w:p w14:paraId="6B13E092" w14:textId="503C4B98" w:rsidR="00BF48FF" w:rsidDel="005F7623" w:rsidRDefault="00BF48FF">
          <w:pPr>
            <w:pStyle w:val="TOC1"/>
            <w:rPr>
              <w:del w:id="225" w:author="Gabriel Pestana" w:date="2021-04-19T21:59:00Z"/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del w:id="226" w:author="Gabriel Pestana" w:date="2021-04-19T21:59:00Z">
            <w:r w:rsidRPr="005F7623" w:rsidDel="005F7623">
              <w:rPr>
                <w:rPrChange w:id="227" w:author="Gabriel Pestana" w:date="2021-04-19T21:59:00Z">
                  <w:rPr>
                    <w:rStyle w:val="Hyperlink"/>
                    <w:b w:val="0"/>
                    <w:bCs w:val="0"/>
                    <w:caps w:val="0"/>
                    <w:noProof/>
                  </w:rPr>
                </w:rPrChange>
              </w:rPr>
              <w:delText>4</w:delText>
            </w:r>
            <w:r w:rsidDel="005F7623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5F7623" w:rsidDel="005F7623">
              <w:rPr>
                <w:rPrChange w:id="228" w:author="Gabriel Pestana" w:date="2021-04-19T21:59:00Z">
                  <w:rPr>
                    <w:rStyle w:val="Hyperlink"/>
                    <w:b w:val="0"/>
                    <w:bCs w:val="0"/>
                    <w:caps w:val="0"/>
                    <w:noProof/>
                  </w:rPr>
                </w:rPrChange>
              </w:rPr>
              <w:delText>Componente de Marketing Online e Comunicação Interativa</w:delText>
            </w:r>
            <w:r w:rsidDel="005F7623">
              <w:rPr>
                <w:noProof/>
                <w:webHidden/>
              </w:rPr>
              <w:tab/>
              <w:delText>7</w:delText>
            </w:r>
          </w:del>
        </w:p>
        <w:p w14:paraId="749B3A7F" w14:textId="53265041" w:rsidR="00BF48FF" w:rsidDel="005F7623" w:rsidRDefault="00BF48FF">
          <w:pPr>
            <w:pStyle w:val="TOC1"/>
            <w:rPr>
              <w:del w:id="229" w:author="Gabriel Pestana" w:date="2021-04-19T21:59:00Z"/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del w:id="230" w:author="Gabriel Pestana" w:date="2021-04-19T21:59:00Z">
            <w:r w:rsidRPr="005F7623" w:rsidDel="005F7623">
              <w:rPr>
                <w:rPrChange w:id="231" w:author="Gabriel Pestana" w:date="2021-04-19T21:59:00Z">
                  <w:rPr>
                    <w:rStyle w:val="Hyperlink"/>
                    <w:b w:val="0"/>
                    <w:bCs w:val="0"/>
                    <w:caps w:val="0"/>
                    <w:noProof/>
                  </w:rPr>
                </w:rPrChange>
              </w:rPr>
              <w:delText>5</w:delText>
            </w:r>
            <w:r w:rsidDel="005F7623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5F7623" w:rsidDel="005F7623">
              <w:rPr>
                <w:rPrChange w:id="232" w:author="Gabriel Pestana" w:date="2021-04-19T21:59:00Z">
                  <w:rPr>
                    <w:rStyle w:val="Hyperlink"/>
                    <w:b w:val="0"/>
                    <w:bCs w:val="0"/>
                    <w:caps w:val="0"/>
                    <w:noProof/>
                  </w:rPr>
                </w:rPrChange>
              </w:rPr>
              <w:delText>Componente de Programação Orientada por Objetos</w:delText>
            </w:r>
            <w:r w:rsidDel="005F7623">
              <w:rPr>
                <w:noProof/>
                <w:webHidden/>
              </w:rPr>
              <w:tab/>
              <w:delText>9</w:delText>
            </w:r>
          </w:del>
        </w:p>
        <w:p w14:paraId="022004EA" w14:textId="29A24952" w:rsidR="00BF48FF" w:rsidDel="005F7623" w:rsidRDefault="00BF48FF">
          <w:pPr>
            <w:pStyle w:val="TOC2"/>
            <w:rPr>
              <w:del w:id="233" w:author="Gabriel Pestana" w:date="2021-04-19T21:59:00Z"/>
              <w:rFonts w:eastAsiaTheme="minorEastAsia"/>
              <w:smallCaps w:val="0"/>
              <w:noProof/>
              <w:sz w:val="22"/>
              <w:szCs w:val="22"/>
              <w:lang w:val="en-GB" w:eastAsia="en-GB"/>
            </w:rPr>
          </w:pPr>
          <w:del w:id="234" w:author="Gabriel Pestana" w:date="2021-04-19T21:59:00Z">
            <w:r w:rsidRPr="005F7623" w:rsidDel="005F7623">
              <w:rPr>
                <w:rPrChange w:id="235" w:author="Gabriel Pestana" w:date="2021-04-19T21:59:00Z">
                  <w:rPr>
                    <w:rStyle w:val="Hyperlink"/>
                    <w:smallCaps w:val="0"/>
                    <w:noProof/>
                  </w:rPr>
                </w:rPrChange>
              </w:rPr>
              <w:delText>5.1</w:delText>
            </w:r>
            <w:r w:rsidDel="005F7623">
              <w:rPr>
                <w:rFonts w:eastAsiaTheme="minorEastAsia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5F7623" w:rsidDel="005F7623">
              <w:rPr>
                <w:rPrChange w:id="236" w:author="Gabriel Pestana" w:date="2021-04-19T21:59:00Z">
                  <w:rPr>
                    <w:rStyle w:val="Hyperlink"/>
                    <w:smallCaps w:val="0"/>
                    <w:noProof/>
                  </w:rPr>
                </w:rPrChange>
              </w:rPr>
              <w:delText>Código do projeto (github)</w:delText>
            </w:r>
            <w:r w:rsidDel="005F7623">
              <w:rPr>
                <w:noProof/>
                <w:webHidden/>
              </w:rPr>
              <w:tab/>
              <w:delText>9</w:delText>
            </w:r>
          </w:del>
        </w:p>
        <w:p w14:paraId="21693257" w14:textId="6A07F55F" w:rsidR="00BF48FF" w:rsidDel="005F7623" w:rsidRDefault="00BF48FF">
          <w:pPr>
            <w:pStyle w:val="TOC2"/>
            <w:rPr>
              <w:del w:id="237" w:author="Gabriel Pestana" w:date="2021-04-19T21:59:00Z"/>
              <w:rFonts w:eastAsiaTheme="minorEastAsia"/>
              <w:smallCaps w:val="0"/>
              <w:noProof/>
              <w:sz w:val="22"/>
              <w:szCs w:val="22"/>
              <w:lang w:val="en-GB" w:eastAsia="en-GB"/>
            </w:rPr>
          </w:pPr>
          <w:del w:id="238" w:author="Gabriel Pestana" w:date="2021-04-19T21:59:00Z">
            <w:r w:rsidRPr="005F7623" w:rsidDel="005F7623">
              <w:rPr>
                <w:rPrChange w:id="239" w:author="Gabriel Pestana" w:date="2021-04-19T21:59:00Z">
                  <w:rPr>
                    <w:rStyle w:val="Hyperlink"/>
                    <w:smallCaps w:val="0"/>
                    <w:noProof/>
                  </w:rPr>
                </w:rPrChange>
              </w:rPr>
              <w:delText>5.2</w:delText>
            </w:r>
            <w:r w:rsidDel="005F7623">
              <w:rPr>
                <w:rFonts w:eastAsiaTheme="minorEastAsia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5F7623" w:rsidDel="005F7623">
              <w:rPr>
                <w:rPrChange w:id="240" w:author="Gabriel Pestana" w:date="2021-04-19T21:59:00Z">
                  <w:rPr>
                    <w:rStyle w:val="Hyperlink"/>
                    <w:smallCaps w:val="0"/>
                    <w:noProof/>
                  </w:rPr>
                </w:rPrChange>
              </w:rPr>
              <w:delText>Documentação</w:delText>
            </w:r>
            <w:r w:rsidDel="005F7623">
              <w:rPr>
                <w:noProof/>
                <w:webHidden/>
              </w:rPr>
              <w:tab/>
              <w:delText>9</w:delText>
            </w:r>
          </w:del>
        </w:p>
        <w:p w14:paraId="5BBD0953" w14:textId="196754CB" w:rsidR="00BF48FF" w:rsidDel="005F7623" w:rsidRDefault="00BF48FF">
          <w:pPr>
            <w:pStyle w:val="TOC3"/>
            <w:tabs>
              <w:tab w:val="left" w:pos="1100"/>
              <w:tab w:val="right" w:leader="dot" w:pos="9736"/>
            </w:tabs>
            <w:rPr>
              <w:del w:id="241" w:author="Gabriel Pestana" w:date="2021-04-19T21:59:00Z"/>
              <w:rFonts w:eastAsiaTheme="minorEastAsia"/>
              <w:noProof/>
              <w:sz w:val="22"/>
              <w:szCs w:val="22"/>
              <w:lang w:val="en-GB" w:eastAsia="en-GB"/>
            </w:rPr>
          </w:pPr>
          <w:del w:id="242" w:author="Gabriel Pestana" w:date="2021-04-19T21:59:00Z">
            <w:r w:rsidRPr="005F7623" w:rsidDel="005F7623">
              <w:rPr>
                <w:rPrChange w:id="243" w:author="Gabriel Pestana" w:date="2021-04-19T21:59:00Z">
                  <w:rPr>
                    <w:rStyle w:val="Hyperlink"/>
                    <w:noProof/>
                  </w:rPr>
                </w:rPrChange>
              </w:rPr>
              <w:delText>5.2.1</w:delText>
            </w:r>
            <w:r w:rsidDel="005F7623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5F7623" w:rsidDel="005F7623">
              <w:rPr>
                <w:rPrChange w:id="244" w:author="Gabriel Pestana" w:date="2021-04-19T21:59:00Z">
                  <w:rPr>
                    <w:rStyle w:val="Hyperlink"/>
                    <w:noProof/>
                  </w:rPr>
                </w:rPrChange>
              </w:rPr>
              <w:delText>Diagrama de classes</w:delText>
            </w:r>
            <w:r w:rsidDel="005F7623">
              <w:rPr>
                <w:noProof/>
                <w:webHidden/>
              </w:rPr>
              <w:tab/>
              <w:delText>9</w:delText>
            </w:r>
          </w:del>
        </w:p>
        <w:p w14:paraId="7E1B9E33" w14:textId="1F083790" w:rsidR="00BF48FF" w:rsidDel="005F7623" w:rsidRDefault="00BF48FF">
          <w:pPr>
            <w:pStyle w:val="TOC3"/>
            <w:tabs>
              <w:tab w:val="left" w:pos="1100"/>
              <w:tab w:val="right" w:leader="dot" w:pos="9736"/>
            </w:tabs>
            <w:rPr>
              <w:del w:id="245" w:author="Gabriel Pestana" w:date="2021-04-19T21:59:00Z"/>
              <w:rFonts w:eastAsiaTheme="minorEastAsia"/>
              <w:noProof/>
              <w:sz w:val="22"/>
              <w:szCs w:val="22"/>
              <w:lang w:val="en-GB" w:eastAsia="en-GB"/>
            </w:rPr>
          </w:pPr>
          <w:del w:id="246" w:author="Gabriel Pestana" w:date="2021-04-19T21:59:00Z">
            <w:r w:rsidRPr="005F7623" w:rsidDel="005F7623">
              <w:rPr>
                <w:rPrChange w:id="247" w:author="Gabriel Pestana" w:date="2021-04-19T21:59:00Z">
                  <w:rPr>
                    <w:rStyle w:val="Hyperlink"/>
                    <w:noProof/>
                  </w:rPr>
                </w:rPrChange>
              </w:rPr>
              <w:delText>5.2.2</w:delText>
            </w:r>
            <w:r w:rsidDel="005F7623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5F7623" w:rsidDel="005F7623">
              <w:rPr>
                <w:rPrChange w:id="248" w:author="Gabriel Pestana" w:date="2021-04-19T21:59:00Z">
                  <w:rPr>
                    <w:rStyle w:val="Hyperlink"/>
                    <w:noProof/>
                  </w:rPr>
                </w:rPrChange>
              </w:rPr>
              <w:delText>Guiões de utilização</w:delText>
            </w:r>
            <w:r w:rsidDel="005F7623">
              <w:rPr>
                <w:noProof/>
                <w:webHidden/>
              </w:rPr>
              <w:tab/>
              <w:delText>9</w:delText>
            </w:r>
          </w:del>
        </w:p>
        <w:p w14:paraId="0490FDB2" w14:textId="6672CB4E" w:rsidR="00BF48FF" w:rsidDel="005F7623" w:rsidRDefault="00BF48FF">
          <w:pPr>
            <w:pStyle w:val="TOC3"/>
            <w:tabs>
              <w:tab w:val="left" w:pos="1100"/>
              <w:tab w:val="right" w:leader="dot" w:pos="9736"/>
            </w:tabs>
            <w:rPr>
              <w:del w:id="249" w:author="Gabriel Pestana" w:date="2021-04-19T21:59:00Z"/>
              <w:rFonts w:eastAsiaTheme="minorEastAsia"/>
              <w:noProof/>
              <w:sz w:val="22"/>
              <w:szCs w:val="22"/>
              <w:lang w:val="en-GB" w:eastAsia="en-GB"/>
            </w:rPr>
          </w:pPr>
          <w:del w:id="250" w:author="Gabriel Pestana" w:date="2021-04-19T21:59:00Z">
            <w:r w:rsidRPr="005F7623" w:rsidDel="005F7623">
              <w:rPr>
                <w:rPrChange w:id="251" w:author="Gabriel Pestana" w:date="2021-04-19T21:59:00Z">
                  <w:rPr>
                    <w:rStyle w:val="Hyperlink"/>
                    <w:noProof/>
                  </w:rPr>
                </w:rPrChange>
              </w:rPr>
              <w:delText>5.2.3</w:delText>
            </w:r>
            <w:r w:rsidDel="005F7623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5F7623" w:rsidDel="005F7623">
              <w:rPr>
                <w:rPrChange w:id="252" w:author="Gabriel Pestana" w:date="2021-04-19T21:59:00Z">
                  <w:rPr>
                    <w:rStyle w:val="Hyperlink"/>
                    <w:noProof/>
                  </w:rPr>
                </w:rPrChange>
              </w:rPr>
              <w:delText>Documentação REST</w:delText>
            </w:r>
            <w:r w:rsidDel="005F7623">
              <w:rPr>
                <w:noProof/>
                <w:webHidden/>
              </w:rPr>
              <w:tab/>
              <w:delText>9</w:delText>
            </w:r>
          </w:del>
        </w:p>
        <w:p w14:paraId="4961502F" w14:textId="1139AE57" w:rsidR="00BF48FF" w:rsidDel="005F7623" w:rsidRDefault="00BF48FF">
          <w:pPr>
            <w:pStyle w:val="TOC1"/>
            <w:rPr>
              <w:del w:id="253" w:author="Gabriel Pestana" w:date="2021-04-19T21:59:00Z"/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del w:id="254" w:author="Gabriel Pestana" w:date="2021-04-19T21:59:00Z">
            <w:r w:rsidRPr="005F7623" w:rsidDel="005F7623">
              <w:rPr>
                <w:rPrChange w:id="255" w:author="Gabriel Pestana" w:date="2021-04-19T21:59:00Z">
                  <w:rPr>
                    <w:rStyle w:val="Hyperlink"/>
                    <w:b w:val="0"/>
                    <w:bCs w:val="0"/>
                    <w:caps w:val="0"/>
                    <w:noProof/>
                  </w:rPr>
                </w:rPrChange>
              </w:rPr>
              <w:delText>6</w:delText>
            </w:r>
            <w:r w:rsidDel="005F7623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5F7623" w:rsidDel="005F7623">
              <w:rPr>
                <w:rPrChange w:id="256" w:author="Gabriel Pestana" w:date="2021-04-19T21:59:00Z">
                  <w:rPr>
                    <w:rStyle w:val="Hyperlink"/>
                    <w:b w:val="0"/>
                    <w:bCs w:val="0"/>
                    <w:caps w:val="0"/>
                    <w:noProof/>
                  </w:rPr>
                </w:rPrChange>
              </w:rPr>
              <w:delText>Componente de Bases de Dados</w:delText>
            </w:r>
            <w:r w:rsidDel="005F7623">
              <w:rPr>
                <w:noProof/>
                <w:webHidden/>
              </w:rPr>
              <w:tab/>
              <w:delText>10</w:delText>
            </w:r>
          </w:del>
        </w:p>
        <w:p w14:paraId="354DEF98" w14:textId="1E55DFC1" w:rsidR="00BF48FF" w:rsidDel="005F7623" w:rsidRDefault="00BF48FF">
          <w:pPr>
            <w:pStyle w:val="TOC2"/>
            <w:rPr>
              <w:del w:id="257" w:author="Gabriel Pestana" w:date="2021-04-19T21:59:00Z"/>
              <w:rFonts w:eastAsiaTheme="minorEastAsia"/>
              <w:smallCaps w:val="0"/>
              <w:noProof/>
              <w:sz w:val="22"/>
              <w:szCs w:val="22"/>
              <w:lang w:val="en-GB" w:eastAsia="en-GB"/>
            </w:rPr>
          </w:pPr>
          <w:del w:id="258" w:author="Gabriel Pestana" w:date="2021-04-19T21:59:00Z">
            <w:r w:rsidRPr="005F7623" w:rsidDel="005F7623">
              <w:rPr>
                <w:rPrChange w:id="259" w:author="Gabriel Pestana" w:date="2021-04-19T21:59:00Z">
                  <w:rPr>
                    <w:rStyle w:val="Hyperlink"/>
                    <w:smallCaps w:val="0"/>
                    <w:noProof/>
                  </w:rPr>
                </w:rPrChange>
              </w:rPr>
              <w:delText>6.1</w:delText>
            </w:r>
            <w:r w:rsidDel="005F7623">
              <w:rPr>
                <w:rFonts w:eastAsiaTheme="minorEastAsia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5F7623" w:rsidDel="005F7623">
              <w:rPr>
                <w:rPrChange w:id="260" w:author="Gabriel Pestana" w:date="2021-04-19T21:59:00Z">
                  <w:rPr>
                    <w:rStyle w:val="Hyperlink"/>
                    <w:smallCaps w:val="0"/>
                    <w:noProof/>
                  </w:rPr>
                </w:rPrChange>
              </w:rPr>
              <w:delText>Diagrama Entidade Relacionamento</w:delText>
            </w:r>
            <w:r w:rsidDel="005F7623">
              <w:rPr>
                <w:noProof/>
                <w:webHidden/>
              </w:rPr>
              <w:tab/>
              <w:delText>10</w:delText>
            </w:r>
          </w:del>
        </w:p>
        <w:p w14:paraId="09ED6FDE" w14:textId="1859041C" w:rsidR="00BF48FF" w:rsidDel="005F7623" w:rsidRDefault="00BF48FF">
          <w:pPr>
            <w:pStyle w:val="TOC2"/>
            <w:rPr>
              <w:del w:id="261" w:author="Gabriel Pestana" w:date="2021-04-19T21:59:00Z"/>
              <w:rFonts w:eastAsiaTheme="minorEastAsia"/>
              <w:smallCaps w:val="0"/>
              <w:noProof/>
              <w:sz w:val="22"/>
              <w:szCs w:val="22"/>
              <w:lang w:val="en-GB" w:eastAsia="en-GB"/>
            </w:rPr>
          </w:pPr>
          <w:del w:id="262" w:author="Gabriel Pestana" w:date="2021-04-19T21:59:00Z">
            <w:r w:rsidRPr="005F7623" w:rsidDel="005F7623">
              <w:rPr>
                <w:rPrChange w:id="263" w:author="Gabriel Pestana" w:date="2021-04-19T21:59:00Z">
                  <w:rPr>
                    <w:rStyle w:val="Hyperlink"/>
                    <w:smallCaps w:val="0"/>
                    <w:noProof/>
                  </w:rPr>
                </w:rPrChange>
              </w:rPr>
              <w:delText>6.2</w:delText>
            </w:r>
            <w:r w:rsidDel="005F7623">
              <w:rPr>
                <w:rFonts w:eastAsiaTheme="minorEastAsia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5F7623" w:rsidDel="005F7623">
              <w:rPr>
                <w:rPrChange w:id="264" w:author="Gabriel Pestana" w:date="2021-04-19T21:59:00Z">
                  <w:rPr>
                    <w:rStyle w:val="Hyperlink"/>
                    <w:smallCaps w:val="0"/>
                    <w:noProof/>
                  </w:rPr>
                </w:rPrChange>
              </w:rPr>
              <w:delText>Modelo Relacional</w:delText>
            </w:r>
            <w:r w:rsidDel="005F7623">
              <w:rPr>
                <w:noProof/>
                <w:webHidden/>
              </w:rPr>
              <w:tab/>
              <w:delText>12</w:delText>
            </w:r>
          </w:del>
        </w:p>
        <w:p w14:paraId="74E93C5C" w14:textId="67E3FC56" w:rsidR="00BF48FF" w:rsidDel="005F7623" w:rsidRDefault="00BF48FF">
          <w:pPr>
            <w:pStyle w:val="TOC2"/>
            <w:rPr>
              <w:del w:id="265" w:author="Gabriel Pestana" w:date="2021-04-19T21:59:00Z"/>
              <w:rFonts w:eastAsiaTheme="minorEastAsia"/>
              <w:smallCaps w:val="0"/>
              <w:noProof/>
              <w:sz w:val="22"/>
              <w:szCs w:val="22"/>
              <w:lang w:val="en-GB" w:eastAsia="en-GB"/>
            </w:rPr>
          </w:pPr>
          <w:del w:id="266" w:author="Gabriel Pestana" w:date="2021-04-19T21:59:00Z">
            <w:r w:rsidRPr="005F7623" w:rsidDel="005F7623">
              <w:rPr>
                <w:rPrChange w:id="267" w:author="Gabriel Pestana" w:date="2021-04-19T21:59:00Z">
                  <w:rPr>
                    <w:rStyle w:val="Hyperlink"/>
                    <w:smallCaps w:val="0"/>
                    <w:noProof/>
                  </w:rPr>
                </w:rPrChange>
              </w:rPr>
              <w:delText>6.3</w:delText>
            </w:r>
            <w:r w:rsidDel="005F7623">
              <w:rPr>
                <w:rFonts w:eastAsiaTheme="minorEastAsia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5F7623" w:rsidDel="005F7623">
              <w:rPr>
                <w:rPrChange w:id="268" w:author="Gabriel Pestana" w:date="2021-04-19T21:59:00Z">
                  <w:rPr>
                    <w:rStyle w:val="Hyperlink"/>
                    <w:smallCaps w:val="0"/>
                    <w:noProof/>
                  </w:rPr>
                </w:rPrChange>
              </w:rPr>
              <w:delText>Diagrama Gerado via Workbench</w:delText>
            </w:r>
            <w:r w:rsidDel="005F7623">
              <w:rPr>
                <w:noProof/>
                <w:webHidden/>
              </w:rPr>
              <w:tab/>
              <w:delText>12</w:delText>
            </w:r>
          </w:del>
        </w:p>
        <w:p w14:paraId="32BD95C6" w14:textId="0EF409A2" w:rsidR="00BF48FF" w:rsidDel="005F7623" w:rsidRDefault="00BF48FF">
          <w:pPr>
            <w:pStyle w:val="TOC1"/>
            <w:rPr>
              <w:del w:id="269" w:author="Gabriel Pestana" w:date="2021-04-19T21:59:00Z"/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del w:id="270" w:author="Gabriel Pestana" w:date="2021-04-19T21:59:00Z">
            <w:r w:rsidRPr="005F7623" w:rsidDel="005F7623">
              <w:rPr>
                <w:rPrChange w:id="271" w:author="Gabriel Pestana" w:date="2021-04-19T21:59:00Z">
                  <w:rPr>
                    <w:rStyle w:val="Hyperlink"/>
                    <w:b w:val="0"/>
                    <w:bCs w:val="0"/>
                    <w:caps w:val="0"/>
                    <w:noProof/>
                  </w:rPr>
                </w:rPrChange>
              </w:rPr>
              <w:delText>7</w:delText>
            </w:r>
            <w:r w:rsidDel="005F7623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5F7623" w:rsidDel="005F7623">
              <w:rPr>
                <w:rPrChange w:id="272" w:author="Gabriel Pestana" w:date="2021-04-19T21:59:00Z">
                  <w:rPr>
                    <w:rStyle w:val="Hyperlink"/>
                    <w:b w:val="0"/>
                    <w:bCs w:val="0"/>
                    <w:caps w:val="0"/>
                    <w:noProof/>
                  </w:rPr>
                </w:rPrChange>
              </w:rPr>
              <w:delText>Conclusões e Trabalho Futuro</w:delText>
            </w:r>
            <w:r w:rsidDel="005F7623">
              <w:rPr>
                <w:noProof/>
                <w:webHidden/>
              </w:rPr>
              <w:tab/>
              <w:delText>13</w:delText>
            </w:r>
          </w:del>
        </w:p>
        <w:p w14:paraId="2E27AC9D" w14:textId="5E4CACFC" w:rsidR="00BF48FF" w:rsidDel="005F7623" w:rsidRDefault="00BF48FF">
          <w:pPr>
            <w:pStyle w:val="TOC1"/>
            <w:rPr>
              <w:del w:id="273" w:author="Gabriel Pestana" w:date="2021-04-19T21:59:00Z"/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del w:id="274" w:author="Gabriel Pestana" w:date="2021-04-19T21:59:00Z">
            <w:r w:rsidRPr="005F7623" w:rsidDel="005F7623">
              <w:rPr>
                <w:rPrChange w:id="275" w:author="Gabriel Pestana" w:date="2021-04-19T21:59:00Z">
                  <w:rPr>
                    <w:rStyle w:val="Hyperlink"/>
                    <w:b w:val="0"/>
                    <w:bCs w:val="0"/>
                    <w:caps w:val="0"/>
                    <w:noProof/>
                  </w:rPr>
                </w:rPrChange>
              </w:rPr>
              <w:delText>Referências Bibliográficas</w:delText>
            </w:r>
            <w:r w:rsidDel="005F7623">
              <w:rPr>
                <w:noProof/>
                <w:webHidden/>
              </w:rPr>
              <w:tab/>
              <w:delText>13</w:delText>
            </w:r>
          </w:del>
        </w:p>
        <w:p w14:paraId="4315DB27" w14:textId="012A0633" w:rsidR="00BF48FF" w:rsidDel="005F7623" w:rsidRDefault="00BF48FF">
          <w:pPr>
            <w:pStyle w:val="TOC1"/>
            <w:rPr>
              <w:del w:id="276" w:author="Gabriel Pestana" w:date="2021-04-19T21:59:00Z"/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del w:id="277" w:author="Gabriel Pestana" w:date="2021-04-19T21:59:00Z">
            <w:r w:rsidRPr="005F7623" w:rsidDel="005F7623">
              <w:rPr>
                <w:rPrChange w:id="278" w:author="Gabriel Pestana" w:date="2021-04-19T21:59:00Z">
                  <w:rPr>
                    <w:rStyle w:val="Hyperlink"/>
                    <w:b w:val="0"/>
                    <w:bCs w:val="0"/>
                    <w:caps w:val="0"/>
                    <w:noProof/>
                  </w:rPr>
                </w:rPrChange>
              </w:rPr>
              <w:delText>Anexo A: Peças Comunicacionais</w:delText>
            </w:r>
            <w:r w:rsidDel="005F7623">
              <w:rPr>
                <w:noProof/>
                <w:webHidden/>
              </w:rPr>
              <w:tab/>
              <w:delText>14</w:delText>
            </w:r>
          </w:del>
        </w:p>
        <w:p w14:paraId="38853206" w14:textId="47B1F509" w:rsidR="00BF48FF" w:rsidDel="005F7623" w:rsidRDefault="00BF48FF">
          <w:pPr>
            <w:pStyle w:val="TOC1"/>
            <w:rPr>
              <w:del w:id="279" w:author="Gabriel Pestana" w:date="2021-04-19T21:59:00Z"/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del w:id="280" w:author="Gabriel Pestana" w:date="2021-04-19T21:59:00Z">
            <w:r w:rsidRPr="005F7623" w:rsidDel="005F7623">
              <w:rPr>
                <w:rPrChange w:id="281" w:author="Gabriel Pestana" w:date="2021-04-19T21:59:00Z">
                  <w:rPr>
                    <w:rStyle w:val="Hyperlink"/>
                    <w:b w:val="0"/>
                    <w:bCs w:val="0"/>
                    <w:caps w:val="0"/>
                    <w:noProof/>
                  </w:rPr>
                </w:rPrChange>
              </w:rPr>
              <w:delText>Anexo B: Aplicações utilizadas na elaboração do Projeto</w:delText>
            </w:r>
            <w:r w:rsidDel="005F7623">
              <w:rPr>
                <w:noProof/>
                <w:webHidden/>
              </w:rPr>
              <w:tab/>
              <w:delText>14</w:delText>
            </w:r>
          </w:del>
        </w:p>
        <w:p w14:paraId="7081874A" w14:textId="138E74CA" w:rsidR="0094348F" w:rsidRDefault="00283BC9">
          <w:pPr>
            <w:pStyle w:val="TO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n-GB" w:eastAsia="en-GB"/>
            </w:rPr>
          </w:pPr>
          <w:r>
            <w:rPr>
              <w:rStyle w:val="Ligaodendice"/>
            </w:rPr>
            <w:fldChar w:fldCharType="end"/>
          </w:r>
        </w:p>
      </w:sdtContent>
    </w:sdt>
    <w:p w14:paraId="338A6F55" w14:textId="77777777" w:rsidR="0094348F" w:rsidRDefault="00283BC9">
      <w:pPr>
        <w:jc w:val="left"/>
      </w:pPr>
      <w:r>
        <w:br w:type="page"/>
      </w:r>
    </w:p>
    <w:p w14:paraId="60DDDC27" w14:textId="77777777" w:rsidR="0094348F" w:rsidRPr="00427914" w:rsidRDefault="00283BC9" w:rsidP="00CE6219">
      <w:pPr>
        <w:pStyle w:val="Heading1"/>
      </w:pPr>
      <w:bookmarkStart w:id="282" w:name="_Toc69805216"/>
      <w:r w:rsidRPr="00427914">
        <w:lastRenderedPageBreak/>
        <w:t>Introdução ao âmbito do projeto</w:t>
      </w:r>
      <w:bookmarkEnd w:id="282"/>
    </w:p>
    <w:p w14:paraId="750263B8" w14:textId="394D57DF" w:rsidR="003112E6" w:rsidRPr="0017796B" w:rsidRDefault="003112E6" w:rsidP="003112E6">
      <w:pPr>
        <w:pStyle w:val="Corpo"/>
        <w:rPr>
          <w:shd w:val="clear" w:color="auto" w:fill="FFFF00"/>
          <w:lang w:val="pt-PT"/>
        </w:rPr>
      </w:pPr>
      <w:r w:rsidRPr="0017796B">
        <w:rPr>
          <w:rFonts w:eastAsia="Arial Unicode MS" w:cs="Arial Unicode MS"/>
          <w:shd w:val="clear" w:color="auto" w:fill="FFFF00"/>
          <w:lang w:val="pt-PT"/>
        </w:rPr>
        <w:t>«…</w:t>
      </w:r>
      <w:r>
        <w:rPr>
          <w:rFonts w:eastAsia="Arial Unicode MS" w:cs="Arial Unicode MS"/>
          <w:shd w:val="clear" w:color="auto" w:fill="FFFF00"/>
          <w:lang w:val="it-IT"/>
        </w:rPr>
        <w:t>Apresenta</w:t>
      </w:r>
      <w:proofErr w:type="spellStart"/>
      <w:r>
        <w:rPr>
          <w:rFonts w:eastAsia="Arial Unicode MS" w:cs="Arial Unicode MS"/>
          <w:shd w:val="clear" w:color="auto" w:fill="FFFF00"/>
          <w:lang w:val="pt-PT"/>
        </w:rPr>
        <w:t>ção</w:t>
      </w:r>
      <w:proofErr w:type="spellEnd"/>
      <w:r>
        <w:rPr>
          <w:rFonts w:eastAsia="Arial Unicode MS" w:cs="Arial Unicode MS"/>
          <w:shd w:val="clear" w:color="auto" w:fill="FFFF00"/>
          <w:lang w:val="pt-PT"/>
        </w:rPr>
        <w:t xml:space="preserve"> sucinta do </w:t>
      </w:r>
      <w:r w:rsidRPr="0017796B">
        <w:rPr>
          <w:rFonts w:eastAsia="Arial Unicode MS" w:cs="Arial Unicode MS"/>
          <w:shd w:val="clear" w:color="auto" w:fill="FFFF00"/>
          <w:lang w:val="pt-PT"/>
        </w:rPr>
        <w:t>â</w:t>
      </w:r>
      <w:r>
        <w:rPr>
          <w:rFonts w:eastAsia="Arial Unicode MS" w:cs="Arial Unicode MS"/>
          <w:shd w:val="clear" w:color="auto" w:fill="FFFF00"/>
          <w:lang w:val="pt-PT"/>
        </w:rPr>
        <w:t>mbito da proposta de projeto - texto com uma narrativa objetiva e escrito de forma assertiva com um enquadramento e descrição do sistema objeto de an</w:t>
      </w:r>
      <w:r w:rsidRPr="0017796B">
        <w:rPr>
          <w:rFonts w:eastAsia="Arial Unicode MS" w:cs="Arial Unicode MS"/>
          <w:shd w:val="clear" w:color="auto" w:fill="FFFF00"/>
          <w:lang w:val="pt-PT"/>
        </w:rPr>
        <w:t>á</w:t>
      </w:r>
      <w:r>
        <w:rPr>
          <w:rFonts w:eastAsia="Arial Unicode MS" w:cs="Arial Unicode MS"/>
          <w:shd w:val="clear" w:color="auto" w:fill="FFFF00"/>
          <w:lang w:val="pt-PT"/>
        </w:rPr>
        <w:t>lise.  A informação a reportar nesta seção dever</w:t>
      </w:r>
      <w:r w:rsidRPr="0017796B">
        <w:rPr>
          <w:rFonts w:eastAsia="Arial Unicode MS" w:cs="Arial Unicode MS"/>
          <w:shd w:val="clear" w:color="auto" w:fill="FFFF00"/>
          <w:lang w:val="pt-PT"/>
        </w:rPr>
        <w:t xml:space="preserve">á </w:t>
      </w:r>
      <w:r>
        <w:rPr>
          <w:rFonts w:eastAsia="Arial Unicode MS" w:cs="Arial Unicode MS"/>
          <w:shd w:val="clear" w:color="auto" w:fill="FFFF00"/>
          <w:lang w:val="pt-PT"/>
        </w:rPr>
        <w:t>ser complementada com recurso a listas de t</w:t>
      </w:r>
      <w:proofErr w:type="spellStart"/>
      <w:r>
        <w:rPr>
          <w:rFonts w:eastAsia="Arial Unicode MS" w:cs="Arial Unicode MS"/>
          <w:shd w:val="clear" w:color="auto" w:fill="FFFF00"/>
          <w:lang w:val="es-ES_tradnl"/>
        </w:rPr>
        <w:t>ó</w:t>
      </w:r>
      <w:proofErr w:type="spellEnd"/>
      <w:r>
        <w:rPr>
          <w:rFonts w:eastAsia="Arial Unicode MS" w:cs="Arial Unicode MS"/>
          <w:shd w:val="clear" w:color="auto" w:fill="FFFF00"/>
          <w:lang w:val="pt-PT"/>
        </w:rPr>
        <w:t>picos, tabelas, e/ou figuras de forma a contribu</w:t>
      </w:r>
      <w:r w:rsidRPr="0017796B">
        <w:rPr>
          <w:rFonts w:eastAsia="Arial Unicode MS" w:cs="Arial Unicode MS"/>
          <w:shd w:val="clear" w:color="auto" w:fill="FFFF00"/>
          <w:lang w:val="pt-PT"/>
        </w:rPr>
        <w:t>í</w:t>
      </w:r>
      <w:r>
        <w:rPr>
          <w:rFonts w:eastAsia="Arial Unicode MS" w:cs="Arial Unicode MS"/>
          <w:shd w:val="clear" w:color="auto" w:fill="FFFF00"/>
          <w:lang w:val="pt-PT"/>
        </w:rPr>
        <w:t>rem para um entendimento sobre:</w:t>
      </w:r>
    </w:p>
    <w:p w14:paraId="77B8858C" w14:textId="77777777" w:rsidR="003112E6" w:rsidRDefault="003112E6" w:rsidP="003112E6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</w:pPr>
      <w:r>
        <w:rPr>
          <w:shd w:val="clear" w:color="auto" w:fill="FFFF00"/>
        </w:rPr>
        <w:t xml:space="preserve">Lista sobre o âmbito e objetivos do projeto </w:t>
      </w:r>
    </w:p>
    <w:p w14:paraId="7CE847DD" w14:textId="77777777" w:rsidR="003112E6" w:rsidRDefault="003112E6" w:rsidP="003112E6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</w:pPr>
      <w:r>
        <w:rPr>
          <w:shd w:val="clear" w:color="auto" w:fill="FFFF00"/>
        </w:rPr>
        <w:t>Lista de resultados esperados</w:t>
      </w:r>
    </w:p>
    <w:p w14:paraId="7619DACC" w14:textId="5E0B9217" w:rsidR="003112E6" w:rsidRPr="0017796B" w:rsidRDefault="003112E6" w:rsidP="003112E6">
      <w:pPr>
        <w:pStyle w:val="Corpo"/>
        <w:rPr>
          <w:rStyle w:val="Nenhum"/>
          <w:shd w:val="clear" w:color="auto" w:fill="FFFF00"/>
          <w:lang w:val="pt-PT"/>
        </w:rPr>
      </w:pPr>
      <w:r>
        <w:rPr>
          <w:rFonts w:eastAsia="Arial Unicode MS" w:cs="Arial Unicode MS"/>
          <w:shd w:val="clear" w:color="auto" w:fill="FFFF00"/>
          <w:lang w:val="pt-PT"/>
        </w:rPr>
        <w:t xml:space="preserve">Nesta seção de enquadramento </w:t>
      </w:r>
      <w:r>
        <w:rPr>
          <w:rFonts w:eastAsia="Arial Unicode MS" w:cs="Arial Unicode MS"/>
          <w:shd w:val="clear" w:color="auto" w:fill="FFFF00"/>
          <w:lang w:val="fr-FR"/>
        </w:rPr>
        <w:t xml:space="preserve">é </w:t>
      </w:r>
      <w:proofErr w:type="spellStart"/>
      <w:r>
        <w:rPr>
          <w:rFonts w:eastAsia="Arial Unicode MS" w:cs="Arial Unicode MS"/>
          <w:shd w:val="clear" w:color="auto" w:fill="FFFF00"/>
          <w:lang w:val="pt-PT"/>
        </w:rPr>
        <w:t>obrigat</w:t>
      </w:r>
      <w:r>
        <w:rPr>
          <w:rFonts w:eastAsia="Arial Unicode MS" w:cs="Arial Unicode MS"/>
          <w:shd w:val="clear" w:color="auto" w:fill="FFFF00"/>
          <w:lang w:val="es-ES_tradnl"/>
        </w:rPr>
        <w:t>ó</w:t>
      </w:r>
      <w:proofErr w:type="spellEnd"/>
      <w:r>
        <w:rPr>
          <w:rFonts w:eastAsia="Arial Unicode MS" w:cs="Arial Unicode MS"/>
          <w:shd w:val="clear" w:color="auto" w:fill="FFFF00"/>
          <w:lang w:val="pt-PT"/>
        </w:rPr>
        <w:t>rio incluir referencias bibliogr</w:t>
      </w:r>
      <w:r w:rsidRPr="0017796B">
        <w:rPr>
          <w:rFonts w:eastAsia="Arial Unicode MS" w:cs="Arial Unicode MS"/>
          <w:shd w:val="clear" w:color="auto" w:fill="FFFF00"/>
          <w:lang w:val="pt-PT"/>
        </w:rPr>
        <w:t>á</w:t>
      </w:r>
      <w:r>
        <w:rPr>
          <w:rFonts w:eastAsia="Arial Unicode MS" w:cs="Arial Unicode MS"/>
          <w:shd w:val="clear" w:color="auto" w:fill="FFFF00"/>
          <w:lang w:val="pt-PT"/>
        </w:rPr>
        <w:t xml:space="preserve">ficas como resultado de um trabalho de pesquisa rigoroso sobre o tema do projeto </w:t>
      </w:r>
      <w:r w:rsidRPr="0017796B">
        <w:rPr>
          <w:rFonts w:eastAsia="Arial Unicode MS" w:cs="Arial Unicode MS"/>
          <w:shd w:val="clear" w:color="auto" w:fill="FFFF00"/>
          <w:lang w:val="pt-PT"/>
        </w:rPr>
        <w:t xml:space="preserve">– </w:t>
      </w:r>
      <w:r>
        <w:rPr>
          <w:rFonts w:eastAsia="Arial Unicode MS" w:cs="Arial Unicode MS"/>
          <w:shd w:val="clear" w:color="auto" w:fill="FFFF00"/>
          <w:lang w:val="it-IT"/>
        </w:rPr>
        <w:t>cita</w:t>
      </w:r>
      <w:proofErr w:type="spellStart"/>
      <w:r>
        <w:rPr>
          <w:rFonts w:eastAsia="Arial Unicode MS" w:cs="Arial Unicode MS"/>
          <w:shd w:val="clear" w:color="auto" w:fill="FFFF00"/>
          <w:lang w:val="pt-PT"/>
        </w:rPr>
        <w:t>ção</w:t>
      </w:r>
      <w:proofErr w:type="spellEnd"/>
      <w:r>
        <w:rPr>
          <w:rFonts w:eastAsia="Arial Unicode MS" w:cs="Arial Unicode MS"/>
          <w:shd w:val="clear" w:color="auto" w:fill="FFFF00"/>
          <w:lang w:val="pt-PT"/>
        </w:rPr>
        <w:t xml:space="preserve"> formato norma IEEE ou APA. Pretende-se que o leitor fique com uma visão sobre o </w:t>
      </w:r>
      <w:r w:rsidRPr="0017796B">
        <w:rPr>
          <w:rFonts w:eastAsia="Arial Unicode MS" w:cs="Arial Unicode MS"/>
          <w:shd w:val="clear" w:color="auto" w:fill="FFFF00"/>
          <w:lang w:val="pt-PT"/>
        </w:rPr>
        <w:t>â</w:t>
      </w:r>
      <w:r>
        <w:rPr>
          <w:rFonts w:eastAsia="Arial Unicode MS" w:cs="Arial Unicode MS"/>
          <w:shd w:val="clear" w:color="auto" w:fill="FFFF00"/>
          <w:lang w:val="pt-PT"/>
        </w:rPr>
        <w:t>mbito do sistema/aplicação que foi modelada (e.g., estrutura de dados) e implementada (comportamento do sistema). O Universo de Discurso (</w:t>
      </w:r>
      <w:proofErr w:type="spellStart"/>
      <w:r>
        <w:rPr>
          <w:rFonts w:eastAsia="Arial Unicode MS" w:cs="Arial Unicode MS"/>
          <w:shd w:val="clear" w:color="auto" w:fill="FFFF00"/>
          <w:lang w:val="pt-PT"/>
        </w:rPr>
        <w:t>UoD</w:t>
      </w:r>
      <w:proofErr w:type="spellEnd"/>
      <w:r>
        <w:rPr>
          <w:rFonts w:eastAsia="Arial Unicode MS" w:cs="Arial Unicode MS"/>
          <w:shd w:val="clear" w:color="auto" w:fill="FFFF00"/>
          <w:lang w:val="pt-PT"/>
        </w:rPr>
        <w:t>) dever</w:t>
      </w:r>
      <w:r w:rsidRPr="0017796B">
        <w:rPr>
          <w:rFonts w:eastAsia="Arial Unicode MS" w:cs="Arial Unicode MS"/>
          <w:shd w:val="clear" w:color="auto" w:fill="FFFF00"/>
          <w:lang w:val="pt-PT"/>
        </w:rPr>
        <w:t xml:space="preserve">á </w:t>
      </w:r>
      <w:r>
        <w:rPr>
          <w:rFonts w:eastAsia="Arial Unicode MS" w:cs="Arial Unicode MS"/>
          <w:shd w:val="clear" w:color="auto" w:fill="FFFF00"/>
          <w:lang w:val="pt-PT"/>
        </w:rPr>
        <w:t xml:space="preserve">por isso contemplar uma </w:t>
      </w:r>
      <w:r w:rsidR="009B67BD">
        <w:rPr>
          <w:rFonts w:eastAsia="Arial Unicode MS" w:cs="Arial Unicode MS"/>
          <w:shd w:val="clear" w:color="auto" w:fill="FFFF00"/>
          <w:lang w:val="pt-PT"/>
        </w:rPr>
        <w:t>descrição</w:t>
      </w:r>
      <w:r>
        <w:rPr>
          <w:rFonts w:eastAsia="Arial Unicode MS" w:cs="Arial Unicode MS"/>
          <w:shd w:val="clear" w:color="auto" w:fill="FFFF00"/>
          <w:lang w:val="it-IT"/>
        </w:rPr>
        <w:t xml:space="preserve"> do(s) cen</w:t>
      </w:r>
      <w:proofErr w:type="spellStart"/>
      <w:r w:rsidRPr="0017796B">
        <w:rPr>
          <w:rFonts w:eastAsia="Arial Unicode MS" w:cs="Arial Unicode MS"/>
          <w:shd w:val="clear" w:color="auto" w:fill="FFFF00"/>
          <w:lang w:val="pt-PT"/>
        </w:rPr>
        <w:t>á</w:t>
      </w:r>
      <w:r>
        <w:rPr>
          <w:rFonts w:eastAsia="Arial Unicode MS" w:cs="Arial Unicode MS"/>
          <w:shd w:val="clear" w:color="auto" w:fill="FFFF00"/>
          <w:lang w:val="pt-PT"/>
        </w:rPr>
        <w:t>rio</w:t>
      </w:r>
      <w:proofErr w:type="spellEnd"/>
      <w:r>
        <w:rPr>
          <w:rFonts w:eastAsia="Arial Unicode MS" w:cs="Arial Unicode MS"/>
          <w:shd w:val="clear" w:color="auto" w:fill="FFFF00"/>
          <w:lang w:val="pt-PT"/>
        </w:rPr>
        <w:t xml:space="preserve">(s) objeto de estudo </w:t>
      </w:r>
      <w:r w:rsidRPr="0017796B">
        <w:rPr>
          <w:rFonts w:eastAsia="Arial Unicode MS" w:cs="Arial Unicode MS"/>
          <w:shd w:val="clear" w:color="auto" w:fill="FFFF00"/>
          <w:lang w:val="pt-PT"/>
        </w:rPr>
        <w:t xml:space="preserve">– </w:t>
      </w:r>
      <w:r>
        <w:rPr>
          <w:rFonts w:eastAsia="Arial Unicode MS" w:cs="Arial Unicode MS"/>
          <w:shd w:val="clear" w:color="auto" w:fill="FFFF00"/>
          <w:lang w:val="da-DK"/>
        </w:rPr>
        <w:t>sugest</w:t>
      </w:r>
      <w:proofErr w:type="spellStart"/>
      <w:r>
        <w:rPr>
          <w:rFonts w:eastAsia="Arial Unicode MS" w:cs="Arial Unicode MS"/>
          <w:shd w:val="clear" w:color="auto" w:fill="FFFF00"/>
          <w:lang w:val="pt-PT"/>
        </w:rPr>
        <w:t>ão</w:t>
      </w:r>
      <w:proofErr w:type="spellEnd"/>
      <w:r>
        <w:rPr>
          <w:rFonts w:eastAsia="Arial Unicode MS" w:cs="Arial Unicode MS"/>
          <w:shd w:val="clear" w:color="auto" w:fill="FFFF00"/>
          <w:lang w:val="pt-PT"/>
        </w:rPr>
        <w:t xml:space="preserve"> usa a t</w:t>
      </w:r>
      <w:r>
        <w:rPr>
          <w:rFonts w:eastAsia="Arial Unicode MS" w:cs="Arial Unicode MS"/>
          <w:shd w:val="clear" w:color="auto" w:fill="FFFF00"/>
          <w:lang w:val="fr-FR"/>
        </w:rPr>
        <w:t>é</w:t>
      </w:r>
      <w:proofErr w:type="spellStart"/>
      <w:r>
        <w:rPr>
          <w:rFonts w:eastAsia="Arial Unicode MS" w:cs="Arial Unicode MS"/>
          <w:shd w:val="clear" w:color="auto" w:fill="FFFF00"/>
          <w:lang w:val="pt-PT"/>
        </w:rPr>
        <w:t>cnica</w:t>
      </w:r>
      <w:proofErr w:type="spellEnd"/>
      <w:r>
        <w:rPr>
          <w:rFonts w:eastAsia="Arial Unicode MS" w:cs="Arial Unicode MS"/>
          <w:shd w:val="clear" w:color="auto" w:fill="FFFF00"/>
          <w:lang w:val="pt-PT"/>
        </w:rPr>
        <w:t xml:space="preserve"> de </w:t>
      </w:r>
      <w:r w:rsidR="00DE7A35">
        <w:fldChar w:fldCharType="begin"/>
      </w:r>
      <w:r w:rsidR="00DE7A35" w:rsidRPr="00B712BA">
        <w:rPr>
          <w:lang w:val="pt-PT"/>
          <w:rPrChange w:id="283" w:author="Gabriel Pestana" w:date="2021-03-07T17:47:00Z">
            <w:rPr/>
          </w:rPrChange>
        </w:rPr>
        <w:instrText xml:space="preserve"> HYPERLINK "https://www.paulofaustino.com/storytelling/" </w:instrText>
      </w:r>
      <w:r w:rsidR="00DE7A35">
        <w:fldChar w:fldCharType="separate"/>
      </w:r>
      <w:proofErr w:type="spellStart"/>
      <w:r w:rsidRPr="0017796B">
        <w:rPr>
          <w:rStyle w:val="Hyperlink0"/>
          <w:rFonts w:eastAsia="Arial Unicode MS" w:cs="Arial Unicode MS"/>
          <w:lang w:val="pt-PT"/>
        </w:rPr>
        <w:t>Storytelling</w:t>
      </w:r>
      <w:proofErr w:type="spellEnd"/>
      <w:r w:rsidR="00DE7A35">
        <w:rPr>
          <w:rStyle w:val="Hyperlink0"/>
          <w:rFonts w:eastAsia="Arial Unicode MS" w:cs="Arial Unicode MS"/>
          <w:lang w:val="pt-PT"/>
        </w:rPr>
        <w:fldChar w:fldCharType="end"/>
      </w:r>
      <w:r w:rsidRPr="003112E6">
        <w:rPr>
          <w:rStyle w:val="Nenhum"/>
          <w:rFonts w:eastAsia="Arial Unicode MS" w:cs="Arial Unicode MS"/>
          <w:shd w:val="clear" w:color="auto" w:fill="FFFF00"/>
          <w:lang w:val="pt-PT"/>
        </w:rPr>
        <w:t xml:space="preserve"> com definição de personas (este enquadramento dever</w:t>
      </w:r>
      <w:r w:rsidRPr="0017796B">
        <w:rPr>
          <w:rStyle w:val="Nenhum"/>
          <w:rFonts w:eastAsia="Arial Unicode MS" w:cs="Arial Unicode MS"/>
          <w:shd w:val="clear" w:color="auto" w:fill="FFFF00"/>
          <w:lang w:val="pt-PT"/>
        </w:rPr>
        <w:t xml:space="preserve">á </w:t>
      </w:r>
      <w:r w:rsidRPr="003112E6">
        <w:rPr>
          <w:rStyle w:val="Nenhum"/>
          <w:rFonts w:eastAsia="Arial Unicode MS" w:cs="Arial Unicode MS"/>
          <w:shd w:val="clear" w:color="auto" w:fill="FFFF00"/>
          <w:lang w:val="pt-PT"/>
        </w:rPr>
        <w:t>ter entre 350 - 600 palavras)</w:t>
      </w:r>
      <w:r w:rsidRPr="0017796B">
        <w:rPr>
          <w:rStyle w:val="Nenhum"/>
          <w:rFonts w:eastAsia="Arial Unicode MS" w:cs="Arial Unicode MS"/>
          <w:shd w:val="clear" w:color="auto" w:fill="FFFF00"/>
          <w:lang w:val="pt-PT"/>
        </w:rPr>
        <w:t>…»</w:t>
      </w:r>
    </w:p>
    <w:p w14:paraId="58EBCB81" w14:textId="1027D8C1" w:rsidR="003112E6" w:rsidRPr="00CE6219" w:rsidDel="00335C77" w:rsidRDefault="003112E6" w:rsidP="00CE6219">
      <w:pPr>
        <w:pStyle w:val="Heading2"/>
        <w:rPr>
          <w:del w:id="284" w:author="Gabriel Pestana [2]" w:date="2022-02-15T19:28:00Z"/>
        </w:rPr>
      </w:pPr>
      <w:bookmarkStart w:id="285" w:name="_Toc2"/>
      <w:bookmarkStart w:id="286" w:name="_Toc69805217"/>
      <w:del w:id="287" w:author="Gabriel Pestana [2]" w:date="2022-02-15T19:28:00Z">
        <w:r w:rsidRPr="00CE6219" w:rsidDel="00335C77">
          <w:rPr>
            <w:rStyle w:val="Nenhum"/>
          </w:rPr>
          <w:delText>Identificação das Personae</w:delText>
        </w:r>
        <w:bookmarkEnd w:id="285"/>
        <w:bookmarkEnd w:id="286"/>
      </w:del>
    </w:p>
    <w:p w14:paraId="68EAF664" w14:textId="31408817" w:rsidR="003112E6" w:rsidRPr="0017796B" w:rsidDel="00335C77" w:rsidRDefault="003112E6" w:rsidP="003112E6">
      <w:pPr>
        <w:pStyle w:val="Corpo"/>
        <w:rPr>
          <w:del w:id="288" w:author="Gabriel Pestana [2]" w:date="2022-02-15T19:28:00Z"/>
          <w:rStyle w:val="Nenhum"/>
          <w:shd w:val="clear" w:color="auto" w:fill="FFFF00"/>
          <w:lang w:val="pt-PT"/>
        </w:rPr>
      </w:pPr>
      <w:del w:id="289" w:author="Gabriel Pestana [2]" w:date="2022-02-15T19:28:00Z">
        <w:r w:rsidRPr="003112E6" w:rsidDel="00335C77">
          <w:rPr>
            <w:rStyle w:val="Nenhum"/>
            <w:rFonts w:eastAsia="Arial Unicode MS" w:cs="Arial Unicode MS"/>
            <w:shd w:val="clear" w:color="auto" w:fill="FFFF00"/>
            <w:lang w:val="pt-PT"/>
          </w:rPr>
          <w:delText>Apresentar no m</w:delText>
        </w:r>
        <w:r w:rsidRPr="0017796B" w:rsidDel="00335C77">
          <w:rPr>
            <w:rStyle w:val="Nenhum"/>
            <w:rFonts w:eastAsia="Arial Unicode MS" w:cs="Arial Unicode MS"/>
            <w:shd w:val="clear" w:color="auto" w:fill="FFFF00"/>
            <w:lang w:val="pt-PT"/>
          </w:rPr>
          <w:delText>í</w:delText>
        </w:r>
        <w:r w:rsidRPr="003112E6" w:rsidDel="00335C77">
          <w:rPr>
            <w:rStyle w:val="Nenhum"/>
            <w:rFonts w:eastAsia="Arial Unicode MS" w:cs="Arial Unicode MS"/>
            <w:shd w:val="clear" w:color="auto" w:fill="FFFF00"/>
            <w:lang w:val="pt-PT"/>
          </w:rPr>
          <w:delText>nimo duas persona</w:delText>
        </w:r>
        <w:r w:rsidRPr="0017796B" w:rsidDel="00335C77">
          <w:rPr>
            <w:rStyle w:val="Nenhum"/>
            <w:rFonts w:eastAsia="Arial Unicode MS" w:cs="Arial Unicode MS"/>
            <w:shd w:val="clear" w:color="auto" w:fill="FFFF00"/>
            <w:lang w:val="pt-PT"/>
          </w:rPr>
          <w:delText xml:space="preserve">e (– </w:delText>
        </w:r>
        <w:r w:rsidRPr="003112E6" w:rsidDel="00335C77">
          <w:rPr>
            <w:rStyle w:val="Nenhum"/>
            <w:rFonts w:eastAsia="Arial Unicode MS" w:cs="Arial Unicode MS"/>
            <w:shd w:val="clear" w:color="auto" w:fill="FFFF00"/>
            <w:lang w:val="pt-PT"/>
          </w:rPr>
          <w:delText>recorrer a um Template para caracterização das persona</w:delText>
        </w:r>
        <w:r w:rsidRPr="0017796B" w:rsidDel="00335C77">
          <w:rPr>
            <w:rStyle w:val="Nenhum"/>
            <w:rFonts w:eastAsia="Arial Unicode MS" w:cs="Arial Unicode MS"/>
            <w:shd w:val="clear" w:color="auto" w:fill="FFFF00"/>
            <w:lang w:val="pt-PT"/>
          </w:rPr>
          <w:delText xml:space="preserve">e. </w:delText>
        </w:r>
        <w:bookmarkStart w:id="290" w:name="_Hlk62919370"/>
        <w:r w:rsidRPr="003112E6" w:rsidDel="00335C77">
          <w:rPr>
            <w:rStyle w:val="Nenhum"/>
            <w:rFonts w:eastAsia="Arial Unicode MS" w:cs="Arial Unicode MS"/>
            <w:shd w:val="clear" w:color="auto" w:fill="FFFF00"/>
            <w:lang w:val="pt-PT"/>
          </w:rPr>
          <w:delText xml:space="preserve">Este Template tem de ter uma estrutura alinhada com o </w:delText>
        </w:r>
        <w:r w:rsidRPr="0017796B" w:rsidDel="00335C77">
          <w:rPr>
            <w:rStyle w:val="Nenhum"/>
            <w:rFonts w:eastAsia="Arial Unicode MS" w:cs="Arial Unicode MS"/>
            <w:shd w:val="clear" w:color="auto" w:fill="FFFF00"/>
            <w:lang w:val="pt-PT"/>
          </w:rPr>
          <w:delText>â</w:delText>
        </w:r>
        <w:r w:rsidRPr="003112E6" w:rsidDel="00335C77">
          <w:rPr>
            <w:rStyle w:val="Nenhum"/>
            <w:rFonts w:eastAsia="Arial Unicode MS" w:cs="Arial Unicode MS"/>
            <w:shd w:val="clear" w:color="auto" w:fill="FFFF00"/>
            <w:lang w:val="pt-PT"/>
          </w:rPr>
          <w:delText>mbito da UC de Bases de Dados, ou seja, os dados apresentados devem estar guardados na BD; consequentemente o DER tem de ser especificado de forma a permitir guardar os atributos</w:delText>
        </w:r>
        <w:bookmarkEnd w:id="290"/>
        <w:r w:rsidRPr="0017796B" w:rsidDel="00335C77">
          <w:rPr>
            <w:rStyle w:val="Nenhum"/>
            <w:rFonts w:eastAsia="Arial Unicode MS" w:cs="Arial Unicode MS"/>
            <w:shd w:val="clear" w:color="auto" w:fill="FFFF00"/>
            <w:lang w:val="pt-PT"/>
          </w:rPr>
          <w:delText xml:space="preserve"> </w:delText>
        </w:r>
        <w:bookmarkStart w:id="291" w:name="_Hlk62919421"/>
        <w:r w:rsidRPr="003112E6" w:rsidDel="00335C77">
          <w:rPr>
            <w:rStyle w:val="Nenhum"/>
            <w:rFonts w:eastAsia="Arial Unicode MS" w:cs="Arial Unicode MS"/>
            <w:shd w:val="clear" w:color="auto" w:fill="FFFF00"/>
            <w:lang w:val="pt-PT"/>
          </w:rPr>
          <w:delText xml:space="preserve">(i.e., metadados) </w:delText>
        </w:r>
        <w:bookmarkEnd w:id="291"/>
        <w:r w:rsidRPr="0017796B" w:rsidDel="00335C77">
          <w:rPr>
            <w:rStyle w:val="Nenhum"/>
            <w:rFonts w:eastAsia="Arial Unicode MS" w:cs="Arial Unicode MS"/>
            <w:shd w:val="clear" w:color="auto" w:fill="FFFF00"/>
            <w:lang w:val="pt-PT"/>
          </w:rPr>
          <w:delText>de caracteriza</w:delText>
        </w:r>
        <w:r w:rsidRPr="003112E6" w:rsidDel="00335C77">
          <w:rPr>
            <w:rStyle w:val="Nenhum"/>
            <w:rFonts w:eastAsia="Arial Unicode MS" w:cs="Arial Unicode MS"/>
            <w:shd w:val="clear" w:color="auto" w:fill="FFFF00"/>
            <w:lang w:val="pt-PT"/>
          </w:rPr>
          <w:delText xml:space="preserve">ção da </w:delText>
        </w:r>
        <w:bookmarkStart w:id="292" w:name="_Hlk62919428"/>
        <w:r w:rsidDel="00335C77">
          <w:rPr>
            <w:rStyle w:val="Nenhum"/>
            <w:rFonts w:eastAsia="Arial Unicode MS" w:cs="Arial Unicode MS"/>
            <w:shd w:val="clear" w:color="auto" w:fill="FFFF00"/>
            <w:lang w:val="it-IT"/>
          </w:rPr>
          <w:delText xml:space="preserve">persona </w:delText>
        </w:r>
        <w:bookmarkEnd w:id="292"/>
        <w:r w:rsidRPr="003112E6" w:rsidDel="00335C77">
          <w:rPr>
            <w:rStyle w:val="Nenhum"/>
            <w:rFonts w:eastAsia="Arial Unicode MS" w:cs="Arial Unicode MS"/>
            <w:shd w:val="clear" w:color="auto" w:fill="FFFF00"/>
            <w:lang w:val="pt-PT"/>
          </w:rPr>
          <w:delText>mapeada no Template.</w:delText>
        </w:r>
      </w:del>
    </w:p>
    <w:p w14:paraId="18FB5510" w14:textId="37C5A3BD" w:rsidR="003112E6" w:rsidRPr="0017796B" w:rsidDel="00335C77" w:rsidRDefault="003112E6" w:rsidP="003112E6">
      <w:pPr>
        <w:pStyle w:val="Corpo"/>
        <w:rPr>
          <w:del w:id="293" w:author="Gabriel Pestana [2]" w:date="2022-02-15T19:28:00Z"/>
          <w:rStyle w:val="Nenhum"/>
          <w:shd w:val="clear" w:color="auto" w:fill="FFFF00"/>
          <w:lang w:val="pt-PT"/>
        </w:rPr>
      </w:pPr>
      <w:del w:id="294" w:author="Gabriel Pestana [2]" w:date="2022-02-15T19:28:00Z">
        <w:r w:rsidRPr="003112E6" w:rsidDel="00335C77">
          <w:rPr>
            <w:rStyle w:val="Nenhum"/>
            <w:rFonts w:eastAsia="Arial Unicode MS" w:cs="Arial Unicode MS"/>
            <w:shd w:val="clear" w:color="auto" w:fill="FFFF00"/>
            <w:lang w:val="pt-PT"/>
          </w:rPr>
          <w:delText>Apresentar um template de caracterização dos metadados de cada um dos intervenientes (i.e., Persona</w:delText>
        </w:r>
        <w:r w:rsidRPr="0017796B" w:rsidDel="00335C77">
          <w:rPr>
            <w:rStyle w:val="Nenhum"/>
            <w:rFonts w:eastAsia="Arial Unicode MS" w:cs="Arial Unicode MS"/>
            <w:shd w:val="clear" w:color="auto" w:fill="FFFF00"/>
            <w:lang w:val="pt-PT"/>
          </w:rPr>
          <w:delText>e</w:delText>
        </w:r>
        <w:r w:rsidRPr="003112E6" w:rsidDel="00335C77">
          <w:rPr>
            <w:rStyle w:val="Nenhum"/>
            <w:rFonts w:eastAsia="Arial Unicode MS" w:cs="Arial Unicode MS"/>
            <w:shd w:val="clear" w:color="auto" w:fill="FFFF00"/>
            <w:lang w:val="pt-PT"/>
          </w:rPr>
          <w:delText xml:space="preserve">). Os metadados usados para a </w:delText>
        </w:r>
        <w:r w:rsidR="009B67BD" w:rsidRPr="003112E6" w:rsidDel="00335C77">
          <w:rPr>
            <w:rStyle w:val="Nenhum"/>
            <w:rFonts w:eastAsia="Arial Unicode MS" w:cs="Arial Unicode MS"/>
            <w:shd w:val="clear" w:color="auto" w:fill="FFFF00"/>
            <w:lang w:val="pt-PT"/>
          </w:rPr>
          <w:delText>caracterização</w:delText>
        </w:r>
        <w:r w:rsidDel="00335C77">
          <w:rPr>
            <w:rStyle w:val="Nenhum"/>
            <w:rFonts w:eastAsia="Arial Unicode MS" w:cs="Arial Unicode MS"/>
            <w:shd w:val="clear" w:color="auto" w:fill="FFFF00"/>
            <w:lang w:val="it-IT"/>
          </w:rPr>
          <w:delText xml:space="preserve"> da persona t</w:delText>
        </w:r>
        <w:r w:rsidRPr="0017796B" w:rsidDel="00335C77">
          <w:rPr>
            <w:rStyle w:val="Nenhum"/>
            <w:rFonts w:eastAsia="Arial Unicode MS" w:cs="Arial Unicode MS"/>
            <w:shd w:val="clear" w:color="auto" w:fill="FFFF00"/>
            <w:lang w:val="pt-PT"/>
          </w:rPr>
          <w:delText>ê</w:delText>
        </w:r>
        <w:r w:rsidRPr="003112E6" w:rsidDel="00335C77">
          <w:rPr>
            <w:rStyle w:val="Nenhum"/>
            <w:rFonts w:eastAsia="Arial Unicode MS" w:cs="Arial Unicode MS"/>
            <w:shd w:val="clear" w:color="auto" w:fill="FFFF00"/>
            <w:lang w:val="pt-PT"/>
          </w:rPr>
          <w:delText>m de ter depois reflexo na estrutura das entidades informacionais que integram a Base de Dados.</w:delText>
        </w:r>
      </w:del>
    </w:p>
    <w:p w14:paraId="7CFB0E84" w14:textId="2B94FE92" w:rsidR="003112E6" w:rsidDel="00335C77" w:rsidRDefault="003112E6" w:rsidP="00CE6219">
      <w:pPr>
        <w:pStyle w:val="Heading2"/>
        <w:rPr>
          <w:del w:id="295" w:author="Gabriel Pestana [2]" w:date="2022-02-15T19:28:00Z"/>
        </w:rPr>
      </w:pPr>
      <w:bookmarkStart w:id="296" w:name="_Toc69805218"/>
      <w:bookmarkStart w:id="297" w:name="_Toc3"/>
      <w:del w:id="298" w:author="Gabriel Pestana [2]" w:date="2022-02-15T19:28:00Z">
        <w:r w:rsidDel="00335C77">
          <w:rPr>
            <w:rStyle w:val="Nenhum"/>
            <w:szCs w:val="24"/>
          </w:rPr>
          <w:delText>Apresentação dos cenários</w:delText>
        </w:r>
        <w:bookmarkEnd w:id="296"/>
        <w:r w:rsidDel="00335C77">
          <w:rPr>
            <w:rStyle w:val="Nenhum"/>
            <w:szCs w:val="24"/>
          </w:rPr>
          <w:delText xml:space="preserve"> </w:delText>
        </w:r>
        <w:bookmarkEnd w:id="297"/>
      </w:del>
    </w:p>
    <w:p w14:paraId="2FC20158" w14:textId="57609560" w:rsidR="0094348F" w:rsidRPr="003112E6" w:rsidDel="00335C77" w:rsidRDefault="003112E6" w:rsidP="003112E6">
      <w:pPr>
        <w:pStyle w:val="Corpo"/>
        <w:rPr>
          <w:del w:id="299" w:author="Gabriel Pestana [2]" w:date="2022-02-15T19:28:00Z"/>
          <w:shd w:val="clear" w:color="auto" w:fill="FFFF00"/>
          <w:lang w:val="pt-PT"/>
        </w:rPr>
      </w:pPr>
      <w:bookmarkStart w:id="300" w:name="_GoBack"/>
      <w:bookmarkEnd w:id="300"/>
      <w:del w:id="301" w:author="Gabriel Pestana [2]" w:date="2022-02-15T19:28:00Z">
        <w:r w:rsidRPr="003112E6" w:rsidDel="00335C77">
          <w:rPr>
            <w:rStyle w:val="Nenhum"/>
            <w:rFonts w:eastAsia="Arial Unicode MS" w:cs="Arial Unicode MS"/>
            <w:shd w:val="clear" w:color="auto" w:fill="FFFF00"/>
            <w:lang w:val="pt-PT"/>
          </w:rPr>
          <w:delText xml:space="preserve">Apresentar </w:delText>
        </w:r>
      </w:del>
      <w:ins w:id="302" w:author="Gabriel Pestana" w:date="2021-04-19T21:17:00Z">
        <w:del w:id="303" w:author="Gabriel Pestana [2]" w:date="2022-02-15T19:28:00Z">
          <w:r w:rsidR="00F27252" w:rsidDel="00335C77">
            <w:rPr>
              <w:rStyle w:val="Nenhum"/>
              <w:rFonts w:eastAsia="Arial Unicode MS" w:cs="Arial Unicode MS"/>
              <w:shd w:val="clear" w:color="auto" w:fill="FFFF00"/>
              <w:lang w:val="pt-PT"/>
            </w:rPr>
            <w:delText xml:space="preserve">pelo menos </w:delText>
          </w:r>
        </w:del>
      </w:ins>
      <w:del w:id="304" w:author="Gabriel Pestana [2]" w:date="2022-02-15T19:28:00Z">
        <w:r w:rsidRPr="003112E6" w:rsidDel="00335C77">
          <w:rPr>
            <w:rStyle w:val="Nenhum"/>
            <w:rFonts w:eastAsia="Arial Unicode MS" w:cs="Arial Unicode MS"/>
            <w:shd w:val="clear" w:color="auto" w:fill="FFFF00"/>
            <w:lang w:val="pt-PT"/>
          </w:rPr>
          <w:delText>dois cen</w:delText>
        </w:r>
        <w:r w:rsidRPr="0017796B" w:rsidDel="00335C77">
          <w:rPr>
            <w:rStyle w:val="Nenhum"/>
            <w:rFonts w:eastAsia="Arial Unicode MS" w:cs="Arial Unicode MS"/>
            <w:shd w:val="clear" w:color="auto" w:fill="FFFF00"/>
            <w:lang w:val="pt-PT"/>
          </w:rPr>
          <w:delText>á</w:delText>
        </w:r>
        <w:r w:rsidRPr="003112E6" w:rsidDel="00335C77">
          <w:rPr>
            <w:rStyle w:val="Nenhum"/>
            <w:rFonts w:eastAsia="Arial Unicode MS" w:cs="Arial Unicode MS"/>
            <w:shd w:val="clear" w:color="auto" w:fill="FFFF00"/>
            <w:lang w:val="pt-PT"/>
          </w:rPr>
          <w:delText>rios (</w:delText>
        </w:r>
        <w:r w:rsidRPr="0017796B" w:rsidDel="00335C77">
          <w:rPr>
            <w:rStyle w:val="Nenhum"/>
            <w:rFonts w:eastAsia="Arial Unicode MS" w:cs="Arial Unicode MS"/>
            <w:i/>
            <w:iCs/>
            <w:shd w:val="clear" w:color="auto" w:fill="FFFF00"/>
            <w:lang w:val="pt-PT"/>
          </w:rPr>
          <w:delText>Business Scenarios</w:delText>
        </w:r>
        <w:r w:rsidRPr="003112E6" w:rsidDel="00335C77">
          <w:rPr>
            <w:rStyle w:val="Nenhum"/>
            <w:rFonts w:eastAsia="Arial Unicode MS" w:cs="Arial Unicode MS"/>
            <w:shd w:val="clear" w:color="auto" w:fill="FFFF00"/>
            <w:lang w:val="pt-PT"/>
          </w:rPr>
          <w:delText>) que envolvem a intervenção das persona</w:delText>
        </w:r>
        <w:r w:rsidRPr="0017796B" w:rsidDel="00335C77">
          <w:rPr>
            <w:rStyle w:val="Nenhum"/>
            <w:rFonts w:eastAsia="Arial Unicode MS" w:cs="Arial Unicode MS"/>
            <w:shd w:val="clear" w:color="auto" w:fill="FFFF00"/>
            <w:lang w:val="pt-PT"/>
          </w:rPr>
          <w:delText>e</w:delText>
        </w:r>
        <w:r w:rsidRPr="003112E6" w:rsidDel="00335C77">
          <w:rPr>
            <w:rStyle w:val="Nenhum"/>
            <w:rFonts w:eastAsia="Arial Unicode MS" w:cs="Arial Unicode MS"/>
            <w:shd w:val="clear" w:color="auto" w:fill="FFFF00"/>
            <w:lang w:val="pt-PT"/>
          </w:rPr>
          <w:delText xml:space="preserve"> descritas no ponto anterior. Recorrer </w:delText>
        </w:r>
        <w:r w:rsidRPr="0017796B" w:rsidDel="00335C77">
          <w:rPr>
            <w:rStyle w:val="Nenhum"/>
            <w:rFonts w:eastAsia="Arial Unicode MS" w:cs="Arial Unicode MS"/>
            <w:shd w:val="clear" w:color="auto" w:fill="FFFF00"/>
            <w:lang w:val="pt-PT"/>
          </w:rPr>
          <w:delText>à t</w:delText>
        </w:r>
        <w:r w:rsidDel="00335C77">
          <w:rPr>
            <w:rStyle w:val="Nenhum"/>
            <w:rFonts w:eastAsia="Arial Unicode MS" w:cs="Arial Unicode MS"/>
            <w:shd w:val="clear" w:color="auto" w:fill="FFFF00"/>
            <w:lang w:val="fr-FR"/>
          </w:rPr>
          <w:delText>é</w:delText>
        </w:r>
        <w:r w:rsidRPr="003112E6" w:rsidDel="00335C77">
          <w:rPr>
            <w:rStyle w:val="Nenhum"/>
            <w:rFonts w:eastAsia="Arial Unicode MS" w:cs="Arial Unicode MS"/>
            <w:shd w:val="clear" w:color="auto" w:fill="FFFF00"/>
            <w:lang w:val="pt-PT"/>
          </w:rPr>
          <w:delText xml:space="preserve">cnica de </w:delText>
        </w:r>
        <w:r w:rsidRPr="0017796B" w:rsidDel="00335C77">
          <w:rPr>
            <w:rStyle w:val="Nenhum"/>
            <w:rFonts w:eastAsia="Arial Unicode MS" w:cs="Arial Unicode MS"/>
            <w:shd w:val="clear" w:color="auto" w:fill="FFFF00"/>
            <w:lang w:val="pt-PT"/>
          </w:rPr>
          <w:delText>s</w:delText>
        </w:r>
        <w:r w:rsidRPr="003112E6" w:rsidDel="00335C77">
          <w:rPr>
            <w:rStyle w:val="Nenhum"/>
            <w:rFonts w:eastAsia="Arial Unicode MS" w:cs="Arial Unicode MS"/>
            <w:shd w:val="clear" w:color="auto" w:fill="FFFF00"/>
            <w:lang w:val="pt-PT"/>
          </w:rPr>
          <w:delText>torytelling para descrever os cen</w:delText>
        </w:r>
        <w:r w:rsidRPr="0017796B" w:rsidDel="00335C77">
          <w:rPr>
            <w:rStyle w:val="Nenhum"/>
            <w:rFonts w:eastAsia="Arial Unicode MS" w:cs="Arial Unicode MS"/>
            <w:shd w:val="clear" w:color="auto" w:fill="FFFF00"/>
            <w:lang w:val="pt-PT"/>
          </w:rPr>
          <w:delText>á</w:delText>
        </w:r>
        <w:r w:rsidRPr="003112E6" w:rsidDel="00335C77">
          <w:rPr>
            <w:rStyle w:val="Nenhum"/>
            <w:rFonts w:eastAsia="Arial Unicode MS" w:cs="Arial Unicode MS"/>
            <w:shd w:val="clear" w:color="auto" w:fill="FFFF00"/>
            <w:lang w:val="pt-PT"/>
          </w:rPr>
          <w:delText xml:space="preserve">rios de utilização da BD por cada um dos atores </w:delText>
        </w:r>
        <w:r w:rsidRPr="0017796B" w:rsidDel="00335C77">
          <w:rPr>
            <w:rStyle w:val="Nenhum"/>
            <w:rFonts w:eastAsia="Arial Unicode MS" w:cs="Arial Unicode MS"/>
            <w:shd w:val="clear" w:color="auto" w:fill="FFFF00"/>
            <w:lang w:val="pt-PT"/>
          </w:rPr>
          <w:delText xml:space="preserve">– </w:delText>
        </w:r>
        <w:r w:rsidDel="00335C77">
          <w:rPr>
            <w:rStyle w:val="Nenhum"/>
            <w:rFonts w:eastAsia="Arial Unicode MS" w:cs="Arial Unicode MS"/>
            <w:shd w:val="clear" w:color="auto" w:fill="FFFF00"/>
            <w:lang w:val="es-ES_tradnl"/>
          </w:rPr>
          <w:delText>descri</w:delText>
        </w:r>
        <w:r w:rsidRPr="003112E6" w:rsidDel="00335C77">
          <w:rPr>
            <w:rStyle w:val="Nenhum"/>
            <w:rFonts w:eastAsia="Arial Unicode MS" w:cs="Arial Unicode MS"/>
            <w:shd w:val="clear" w:color="auto" w:fill="FFFF00"/>
            <w:lang w:val="pt-PT"/>
          </w:rPr>
          <w:delText>ção de cada cen</w:delText>
        </w:r>
        <w:r w:rsidRPr="0017796B" w:rsidDel="00335C77">
          <w:rPr>
            <w:rStyle w:val="Nenhum"/>
            <w:rFonts w:eastAsia="Arial Unicode MS" w:cs="Arial Unicode MS"/>
            <w:shd w:val="clear" w:color="auto" w:fill="FFFF00"/>
            <w:lang w:val="pt-PT"/>
          </w:rPr>
          <w:delText>á</w:delText>
        </w:r>
        <w:r w:rsidRPr="003112E6" w:rsidDel="00335C77">
          <w:rPr>
            <w:rStyle w:val="Nenhum"/>
            <w:rFonts w:eastAsia="Arial Unicode MS" w:cs="Arial Unicode MS"/>
            <w:shd w:val="clear" w:color="auto" w:fill="FFFF00"/>
            <w:lang w:val="pt-PT"/>
          </w:rPr>
          <w:delText>rio com 150 a 200 palavras</w:delText>
        </w:r>
        <w:r w:rsidR="00283BC9" w:rsidRPr="003112E6" w:rsidDel="00335C77">
          <w:rPr>
            <w:highlight w:val="yellow"/>
            <w:lang w:val="pt-PT"/>
          </w:rPr>
          <w:delText xml:space="preserve">. </w:delText>
        </w:r>
        <w:bookmarkStart w:id="305" w:name="_Hlk62919346"/>
        <w:bookmarkEnd w:id="305"/>
      </w:del>
    </w:p>
    <w:p w14:paraId="40BA4B16" w14:textId="77777777" w:rsidR="0094348F" w:rsidRDefault="0094348F"/>
    <w:p w14:paraId="45DF54B9" w14:textId="77777777" w:rsidR="0094348F" w:rsidRDefault="00283BC9">
      <w:r>
        <w:rPr>
          <w:highlight w:val="yellow"/>
        </w:rPr>
        <w:t xml:space="preserve">Obs.: </w:t>
      </w:r>
      <w:r>
        <w:rPr>
          <w:color w:val="FF0000"/>
          <w:highlight w:val="yellow"/>
        </w:rPr>
        <w:t xml:space="preserve">as instruções apresentadas a amarelo são para serem removidas e substituídas pelo texto sem a componente de </w:t>
      </w:r>
      <w:proofErr w:type="spellStart"/>
      <w:r>
        <w:rPr>
          <w:i/>
          <w:color w:val="FF0000"/>
          <w:highlight w:val="yellow"/>
        </w:rPr>
        <w:t>Highlight</w:t>
      </w:r>
      <w:proofErr w:type="spellEnd"/>
      <w:r>
        <w:rPr>
          <w:i/>
          <w:color w:val="FF0000"/>
          <w:highlight w:val="yellow"/>
        </w:rPr>
        <w:t xml:space="preserve"> </w:t>
      </w:r>
      <w:proofErr w:type="spellStart"/>
      <w:r>
        <w:rPr>
          <w:i/>
          <w:color w:val="FF0000"/>
          <w:highlight w:val="yellow"/>
        </w:rPr>
        <w:t>Colour</w:t>
      </w:r>
      <w:proofErr w:type="spellEnd"/>
      <w:r>
        <w:rPr>
          <w:i/>
          <w:color w:val="FF0000"/>
          <w:highlight w:val="yellow"/>
        </w:rPr>
        <w:t xml:space="preserve"> (</w:t>
      </w:r>
      <w:proofErr w:type="spellStart"/>
      <w:r>
        <w:rPr>
          <w:i/>
          <w:color w:val="FF0000"/>
          <w:highlight w:val="yellow"/>
        </w:rPr>
        <w:t>Yellow</w:t>
      </w:r>
      <w:proofErr w:type="spellEnd"/>
      <w:r>
        <w:rPr>
          <w:i/>
          <w:color w:val="FF0000"/>
          <w:highlight w:val="yellow"/>
        </w:rPr>
        <w:t>)</w:t>
      </w:r>
      <w:r>
        <w:rPr>
          <w:highlight w:val="yellow"/>
        </w:rPr>
        <w:t>.</w:t>
      </w:r>
    </w:p>
    <w:p w14:paraId="23C20CDC" w14:textId="64BD953C" w:rsidR="0094348F" w:rsidDel="009E0E3B" w:rsidRDefault="00283BC9">
      <w:pPr>
        <w:rPr>
          <w:del w:id="306" w:author="Gabriel Pestana [2]" w:date="2022-01-06T17:28:00Z"/>
        </w:rPr>
      </w:pPr>
      <w:r>
        <w:t xml:space="preserve"> </w:t>
      </w:r>
    </w:p>
    <w:p w14:paraId="66740A9E" w14:textId="77777777" w:rsidR="0094348F" w:rsidRDefault="00283BC9">
      <w:pPr>
        <w:pPrChange w:id="307" w:author="Gabriel Pestana [2]" w:date="2022-01-06T17:28:00Z">
          <w:pPr>
            <w:jc w:val="left"/>
          </w:pPr>
        </w:pPrChange>
      </w:pPr>
      <w:r>
        <w:br w:type="page"/>
      </w:r>
    </w:p>
    <w:p w14:paraId="0CC8402B" w14:textId="3CDAD03C" w:rsidR="0094348F" w:rsidRPr="00CE6219" w:rsidDel="00F27252" w:rsidRDefault="00283BC9" w:rsidP="00CE6219">
      <w:pPr>
        <w:pStyle w:val="Heading1"/>
        <w:rPr>
          <w:del w:id="308" w:author="Gabriel Pestana" w:date="2021-04-19T21:19:00Z"/>
        </w:rPr>
      </w:pPr>
      <w:del w:id="309" w:author="Gabriel Pestana" w:date="2021-04-19T21:19:00Z">
        <w:r w:rsidRPr="00CE6219" w:rsidDel="00F27252">
          <w:lastRenderedPageBreak/>
          <w:delText>Componente de Criatividade e Pensamento Critico</w:delText>
        </w:r>
        <w:bookmarkStart w:id="310" w:name="_Toc69761983"/>
        <w:bookmarkStart w:id="311" w:name="_Toc69762393"/>
        <w:bookmarkStart w:id="312" w:name="_Toc69805219"/>
        <w:bookmarkEnd w:id="310"/>
        <w:bookmarkEnd w:id="311"/>
        <w:bookmarkEnd w:id="312"/>
      </w:del>
    </w:p>
    <w:p w14:paraId="79527341" w14:textId="2FFD6972" w:rsidR="0094348F" w:rsidRPr="00BE15C0" w:rsidDel="00F27252" w:rsidRDefault="00283BC9" w:rsidP="00CE6219">
      <w:pPr>
        <w:pStyle w:val="Heading2"/>
        <w:rPr>
          <w:del w:id="313" w:author="Gabriel Pestana" w:date="2021-04-19T21:19:00Z"/>
        </w:rPr>
      </w:pPr>
      <w:del w:id="314" w:author="Gabriel Pestana" w:date="2021-04-19T21:19:00Z">
        <w:r w:rsidRPr="00BE15C0" w:rsidDel="00F27252">
          <w:delText>Identificação do problema e abordagem crítica do contexto</w:delText>
        </w:r>
        <w:bookmarkStart w:id="315" w:name="_Toc69761984"/>
        <w:bookmarkStart w:id="316" w:name="_Toc69762394"/>
        <w:bookmarkStart w:id="317" w:name="_Toc69805220"/>
        <w:bookmarkEnd w:id="315"/>
        <w:bookmarkEnd w:id="316"/>
        <w:bookmarkEnd w:id="317"/>
      </w:del>
    </w:p>
    <w:p w14:paraId="6B1C894F" w14:textId="1509EDA3" w:rsidR="0094348F" w:rsidDel="00F27252" w:rsidRDefault="00283BC9">
      <w:pPr>
        <w:rPr>
          <w:del w:id="318" w:author="Gabriel Pestana" w:date="2021-04-19T21:19:00Z"/>
        </w:rPr>
      </w:pPr>
      <w:del w:id="319" w:author="Gabriel Pestana" w:date="2021-04-19T21:19:00Z">
        <w:r w:rsidDel="00F27252">
          <w:delText xml:space="preserve">Os alunos/ as alunas deverão identificar o problema a resolver com a sua proposta, enquadrando social, económica e politicamente a </w:delText>
        </w:r>
        <w:r w:rsidR="009B67BD" w:rsidDel="00F27252">
          <w:delText>atual</w:delText>
        </w:r>
        <w:r w:rsidDel="00F27252">
          <w:delText xml:space="preserve"> situação pandémica. Para tal, deverão ser utilizados conteúdos académicos, assim como materiais oriundos dos Mass Media.</w:delText>
        </w:r>
        <w:bookmarkStart w:id="320" w:name="_Toc69761985"/>
        <w:bookmarkStart w:id="321" w:name="_Toc69762395"/>
        <w:bookmarkStart w:id="322" w:name="_Toc69805221"/>
        <w:bookmarkEnd w:id="320"/>
        <w:bookmarkEnd w:id="321"/>
        <w:bookmarkEnd w:id="322"/>
      </w:del>
    </w:p>
    <w:p w14:paraId="40CC8FEA" w14:textId="26F423CB" w:rsidR="0094348F" w:rsidDel="00F27252" w:rsidRDefault="00283BC9">
      <w:pPr>
        <w:rPr>
          <w:del w:id="323" w:author="Gabriel Pestana" w:date="2021-04-19T21:19:00Z"/>
        </w:rPr>
      </w:pPr>
      <w:del w:id="324" w:author="Gabriel Pestana" w:date="2021-04-19T21:19:00Z">
        <w:r w:rsidDel="00F27252">
          <w:delText>A análise do status quo terá que ser realizada de um ponto de vista crítico e não meramente de reprodução dos materiais recolhidos através de pesquisa mediática.</w:delText>
        </w:r>
        <w:bookmarkStart w:id="325" w:name="_Toc69761986"/>
        <w:bookmarkStart w:id="326" w:name="_Toc69762396"/>
        <w:bookmarkStart w:id="327" w:name="_Toc69805222"/>
        <w:bookmarkEnd w:id="325"/>
        <w:bookmarkEnd w:id="326"/>
        <w:bookmarkEnd w:id="327"/>
      </w:del>
    </w:p>
    <w:p w14:paraId="2DEE319C" w14:textId="0F738D6A" w:rsidR="0094348F" w:rsidRPr="00BE15C0" w:rsidDel="00F27252" w:rsidRDefault="00283BC9" w:rsidP="00CE6219">
      <w:pPr>
        <w:pStyle w:val="Heading2"/>
        <w:rPr>
          <w:del w:id="328" w:author="Gabriel Pestana" w:date="2021-04-19T21:19:00Z"/>
        </w:rPr>
      </w:pPr>
      <w:del w:id="329" w:author="Gabriel Pestana" w:date="2021-04-19T21:19:00Z">
        <w:r w:rsidRPr="00BE15C0" w:rsidDel="00F27252">
          <w:delText>Limitações e oportunidades</w:delText>
        </w:r>
        <w:bookmarkStart w:id="330" w:name="_Toc69761987"/>
        <w:bookmarkStart w:id="331" w:name="_Toc69762397"/>
        <w:bookmarkStart w:id="332" w:name="_Toc69805223"/>
        <w:bookmarkEnd w:id="330"/>
        <w:bookmarkEnd w:id="331"/>
        <w:bookmarkEnd w:id="332"/>
      </w:del>
    </w:p>
    <w:p w14:paraId="25F20890" w14:textId="6F21FB75" w:rsidR="0094348F" w:rsidDel="00F27252" w:rsidRDefault="00283BC9">
      <w:pPr>
        <w:rPr>
          <w:del w:id="333" w:author="Gabriel Pestana" w:date="2021-04-19T21:19:00Z"/>
        </w:rPr>
      </w:pPr>
      <w:del w:id="334" w:author="Gabriel Pestana" w:date="2021-04-19T21:19:00Z">
        <w:r w:rsidDel="00F27252">
          <w:delText xml:space="preserve">Numa abordagem crítica, os alunos/ as alunas deverão identificar quer as limitações que encontram para a implementação da sua proposta, quer os </w:delText>
        </w:r>
        <w:r w:rsidR="009B67BD" w:rsidDel="00F27252">
          <w:delText>fatores</w:delText>
        </w:r>
        <w:r w:rsidDel="00F27252">
          <w:delText xml:space="preserve"> que a tornam oportuna e válida:</w:delText>
        </w:r>
        <w:bookmarkStart w:id="335" w:name="_Toc69761988"/>
        <w:bookmarkStart w:id="336" w:name="_Toc69762398"/>
        <w:bookmarkStart w:id="337" w:name="_Toc69805224"/>
        <w:bookmarkEnd w:id="335"/>
        <w:bookmarkEnd w:id="336"/>
        <w:bookmarkEnd w:id="337"/>
      </w:del>
    </w:p>
    <w:p w14:paraId="513F5374" w14:textId="16A977C1" w:rsidR="0094348F" w:rsidDel="00F27252" w:rsidRDefault="00283BC9" w:rsidP="00CE6219">
      <w:pPr>
        <w:pStyle w:val="ListParagraph"/>
        <w:numPr>
          <w:ilvl w:val="0"/>
          <w:numId w:val="34"/>
        </w:numPr>
        <w:rPr>
          <w:del w:id="338" w:author="Gabriel Pestana" w:date="2021-04-19T21:19:00Z"/>
        </w:rPr>
      </w:pPr>
      <w:del w:id="339" w:author="Gabriel Pestana" w:date="2021-04-19T21:19:00Z">
        <w:r w:rsidDel="00F27252">
          <w:delText>Limitação de Recursos;</w:delText>
        </w:r>
        <w:bookmarkStart w:id="340" w:name="_Toc69761989"/>
        <w:bookmarkStart w:id="341" w:name="_Toc69762399"/>
        <w:bookmarkStart w:id="342" w:name="_Toc69805225"/>
        <w:bookmarkEnd w:id="340"/>
        <w:bookmarkEnd w:id="341"/>
        <w:bookmarkEnd w:id="342"/>
      </w:del>
    </w:p>
    <w:p w14:paraId="05716C80" w14:textId="57A04635" w:rsidR="0094348F" w:rsidDel="00F27252" w:rsidRDefault="00283BC9" w:rsidP="00CE6219">
      <w:pPr>
        <w:pStyle w:val="ListParagraph"/>
        <w:numPr>
          <w:ilvl w:val="0"/>
          <w:numId w:val="34"/>
        </w:numPr>
        <w:rPr>
          <w:del w:id="343" w:author="Gabriel Pestana" w:date="2021-04-19T21:19:00Z"/>
        </w:rPr>
      </w:pPr>
      <w:del w:id="344" w:author="Gabriel Pestana" w:date="2021-04-19T21:19:00Z">
        <w:r w:rsidDel="00F27252">
          <w:delText>Limitação inerentes aos Perfis;</w:delText>
        </w:r>
        <w:bookmarkStart w:id="345" w:name="_Toc69761990"/>
        <w:bookmarkStart w:id="346" w:name="_Toc69762400"/>
        <w:bookmarkStart w:id="347" w:name="_Toc69805226"/>
        <w:bookmarkEnd w:id="345"/>
        <w:bookmarkEnd w:id="346"/>
        <w:bookmarkEnd w:id="347"/>
      </w:del>
    </w:p>
    <w:p w14:paraId="6B5C186E" w14:textId="647E45C8" w:rsidR="0094348F" w:rsidDel="00F27252" w:rsidRDefault="00283BC9" w:rsidP="00CE6219">
      <w:pPr>
        <w:pStyle w:val="ListParagraph"/>
        <w:numPr>
          <w:ilvl w:val="0"/>
          <w:numId w:val="34"/>
        </w:numPr>
        <w:rPr>
          <w:del w:id="348" w:author="Gabriel Pestana" w:date="2021-04-19T21:19:00Z"/>
        </w:rPr>
      </w:pPr>
      <w:del w:id="349" w:author="Gabriel Pestana" w:date="2021-04-19T21:19:00Z">
        <w:r w:rsidDel="00F27252">
          <w:delText>Limitações da vida social em pandemia.</w:delText>
        </w:r>
        <w:bookmarkStart w:id="350" w:name="_Toc69761991"/>
        <w:bookmarkStart w:id="351" w:name="_Toc69762401"/>
        <w:bookmarkStart w:id="352" w:name="_Toc69805227"/>
        <w:bookmarkEnd w:id="350"/>
        <w:bookmarkEnd w:id="351"/>
        <w:bookmarkEnd w:id="352"/>
      </w:del>
    </w:p>
    <w:p w14:paraId="02750C42" w14:textId="54CAF8B1" w:rsidR="0094348F" w:rsidRPr="00BE15C0" w:rsidDel="00F27252" w:rsidRDefault="00283BC9" w:rsidP="00CE6219">
      <w:pPr>
        <w:pStyle w:val="Heading2"/>
        <w:rPr>
          <w:del w:id="353" w:author="Gabriel Pestana" w:date="2021-04-19T21:19:00Z"/>
        </w:rPr>
      </w:pPr>
      <w:del w:id="354" w:author="Gabriel Pestana" w:date="2021-04-19T21:19:00Z">
        <w:r w:rsidRPr="00BE15C0" w:rsidDel="00F27252">
          <w:delText>A proposta à luz do Pensamento Crítico</w:delText>
        </w:r>
        <w:bookmarkStart w:id="355" w:name="_Toc69761992"/>
        <w:bookmarkStart w:id="356" w:name="_Toc69762402"/>
        <w:bookmarkStart w:id="357" w:name="_Toc69805228"/>
        <w:bookmarkEnd w:id="355"/>
        <w:bookmarkEnd w:id="356"/>
        <w:bookmarkEnd w:id="357"/>
      </w:del>
    </w:p>
    <w:p w14:paraId="5F63F27A" w14:textId="230B80CC" w:rsidR="0094348F" w:rsidDel="00F27252" w:rsidRDefault="00283BC9">
      <w:pPr>
        <w:rPr>
          <w:del w:id="358" w:author="Gabriel Pestana" w:date="2021-04-19T21:19:00Z"/>
        </w:rPr>
      </w:pPr>
      <w:del w:id="359" w:author="Gabriel Pestana" w:date="2021-04-19T21:19:00Z">
        <w:r w:rsidDel="00F27252">
          <w:delText>Os alunos e alunas deverão identificar os diversos passos do pensamento crítico (conhecimento, compreensão, aplicação, análise, síntese e avaliação), demonstrando a sua aplicação no processo conduzido para a criação da solução proposta. Deverá ser utilizada a bibliografia adequada.</w:delText>
        </w:r>
        <w:bookmarkStart w:id="360" w:name="_Toc69761993"/>
        <w:bookmarkStart w:id="361" w:name="_Toc69762403"/>
        <w:bookmarkStart w:id="362" w:name="_Toc69805229"/>
        <w:bookmarkEnd w:id="360"/>
        <w:bookmarkEnd w:id="361"/>
        <w:bookmarkEnd w:id="362"/>
      </w:del>
    </w:p>
    <w:p w14:paraId="54040D60" w14:textId="6C64DD37" w:rsidR="0094348F" w:rsidRPr="00BE15C0" w:rsidDel="00F27252" w:rsidRDefault="00283BC9" w:rsidP="00CE6219">
      <w:pPr>
        <w:pStyle w:val="Heading2"/>
        <w:rPr>
          <w:del w:id="363" w:author="Gabriel Pestana" w:date="2021-04-19T21:19:00Z"/>
        </w:rPr>
      </w:pPr>
      <w:del w:id="364" w:author="Gabriel Pestana" w:date="2021-04-19T21:19:00Z">
        <w:r w:rsidRPr="00BE15C0" w:rsidDel="00F27252">
          <w:delText>Identificação e aplicação das fases do processo criativo</w:delText>
        </w:r>
        <w:bookmarkStart w:id="365" w:name="_Toc69761994"/>
        <w:bookmarkStart w:id="366" w:name="_Toc69762404"/>
        <w:bookmarkStart w:id="367" w:name="_Toc69805230"/>
        <w:bookmarkEnd w:id="365"/>
        <w:bookmarkEnd w:id="366"/>
        <w:bookmarkEnd w:id="367"/>
      </w:del>
    </w:p>
    <w:p w14:paraId="3A820287" w14:textId="53579071" w:rsidR="0094348F" w:rsidDel="00F27252" w:rsidRDefault="00283BC9">
      <w:pPr>
        <w:rPr>
          <w:del w:id="368" w:author="Gabriel Pestana" w:date="2021-04-19T21:19:00Z"/>
        </w:rPr>
      </w:pPr>
      <w:del w:id="369" w:author="Gabriel Pestana" w:date="2021-04-19T21:19:00Z">
        <w:r w:rsidDel="00F27252">
          <w:delText xml:space="preserve">Os alunos e as alunas deverão explicar a aplicação todas as fases do processo criativo que tiveram lugar durante a elaboração do seu </w:delText>
        </w:r>
        <w:r w:rsidR="009B67BD" w:rsidDel="00F27252">
          <w:delText>projeto</w:delText>
        </w:r>
        <w:r w:rsidDel="00F27252">
          <w:delText>. Deverá ser utilizada a bibliografia adequada.</w:delText>
        </w:r>
        <w:bookmarkStart w:id="370" w:name="_Toc69761995"/>
        <w:bookmarkStart w:id="371" w:name="_Toc69762405"/>
        <w:bookmarkStart w:id="372" w:name="_Toc69805231"/>
        <w:bookmarkEnd w:id="370"/>
        <w:bookmarkEnd w:id="371"/>
        <w:bookmarkEnd w:id="372"/>
      </w:del>
    </w:p>
    <w:p w14:paraId="47D84FDC" w14:textId="4BA286A2" w:rsidR="0094348F" w:rsidRPr="00BE15C0" w:rsidDel="00F27252" w:rsidRDefault="00283BC9" w:rsidP="00CE6219">
      <w:pPr>
        <w:pStyle w:val="Heading2"/>
        <w:rPr>
          <w:del w:id="373" w:author="Gabriel Pestana" w:date="2021-04-19T21:19:00Z"/>
        </w:rPr>
      </w:pPr>
      <w:del w:id="374" w:author="Gabriel Pestana" w:date="2021-04-19T21:19:00Z">
        <w:r w:rsidRPr="00BE15C0" w:rsidDel="00F27252">
          <w:delText>Mais valias do Pensamento Crítico</w:delText>
        </w:r>
        <w:bookmarkStart w:id="375" w:name="_Toc69761996"/>
        <w:bookmarkStart w:id="376" w:name="_Toc69762406"/>
        <w:bookmarkStart w:id="377" w:name="_Toc69805232"/>
        <w:bookmarkEnd w:id="375"/>
        <w:bookmarkEnd w:id="376"/>
        <w:bookmarkEnd w:id="377"/>
      </w:del>
    </w:p>
    <w:p w14:paraId="507C92D9" w14:textId="48DC7E9A" w:rsidR="0094348F" w:rsidDel="00F27252" w:rsidRDefault="00283BC9">
      <w:pPr>
        <w:rPr>
          <w:del w:id="378" w:author="Gabriel Pestana" w:date="2021-04-19T21:19:00Z"/>
        </w:rPr>
      </w:pPr>
      <w:del w:id="379" w:author="Gabriel Pestana" w:date="2021-04-19T21:19:00Z">
        <w:r w:rsidDel="00F27252">
          <w:delText xml:space="preserve">Deverá ser explicado de que modo a abordagem crítica permite encontrar soluções eficazes e inovadoras para problemas </w:delText>
        </w:r>
        <w:r w:rsidR="009B67BD" w:rsidDel="00F27252">
          <w:delText>atuais</w:delText>
        </w:r>
        <w:r w:rsidDel="00F27252">
          <w:delText xml:space="preserve">. Os alunos e alunas devem sublinhar a utilidade do Pensamento Crítico na elaboração do seu </w:delText>
        </w:r>
        <w:r w:rsidR="009B67BD" w:rsidDel="00F27252">
          <w:delText>Projeto</w:delText>
        </w:r>
        <w:r w:rsidDel="00F27252">
          <w:delText>.</w:delText>
        </w:r>
        <w:bookmarkStart w:id="380" w:name="_Toc69761997"/>
        <w:bookmarkStart w:id="381" w:name="_Toc69762407"/>
        <w:bookmarkStart w:id="382" w:name="_Toc69805233"/>
        <w:bookmarkEnd w:id="380"/>
        <w:bookmarkEnd w:id="381"/>
        <w:bookmarkEnd w:id="382"/>
      </w:del>
    </w:p>
    <w:p w14:paraId="4DCF846C" w14:textId="76CBBD9F" w:rsidR="0094348F" w:rsidDel="00F27252" w:rsidRDefault="00283BC9">
      <w:pPr>
        <w:rPr>
          <w:del w:id="383" w:author="Gabriel Pestana" w:date="2021-04-19T21:19:00Z"/>
        </w:rPr>
      </w:pPr>
      <w:del w:id="384" w:author="Gabriel Pestana" w:date="2021-04-19T21:19:00Z">
        <w:r w:rsidDel="00F27252">
          <w:delText>Avaliação: todos estes elementos deverão fazer parte de um relatório para avaliação autónoma desta UC. O relatório deverá ser entregue por escrito, assim como apresentado oralmente na semana de 14/06/2021 a 18/06/2021.</w:delText>
        </w:r>
        <w:bookmarkStart w:id="385" w:name="_Toc69761998"/>
        <w:bookmarkStart w:id="386" w:name="_Toc69762408"/>
        <w:bookmarkStart w:id="387" w:name="_Toc69805234"/>
        <w:bookmarkEnd w:id="385"/>
        <w:bookmarkEnd w:id="386"/>
        <w:bookmarkEnd w:id="387"/>
      </w:del>
    </w:p>
    <w:p w14:paraId="0F655046" w14:textId="29D2E2EF" w:rsidR="0094348F" w:rsidDel="00F27252" w:rsidRDefault="00283BC9">
      <w:pPr>
        <w:rPr>
          <w:del w:id="388" w:author="Gabriel Pestana" w:date="2021-04-19T21:19:00Z"/>
          <w:highlight w:val="yellow"/>
        </w:rPr>
      </w:pPr>
      <w:del w:id="389" w:author="Gabriel Pestana" w:date="2021-04-19T21:19:00Z">
        <w:r w:rsidDel="00F27252">
          <w:rPr>
            <w:color w:val="000000"/>
            <w:highlight w:val="yellow"/>
          </w:rPr>
          <w:delText xml:space="preserve">(Pedido de contribuição da Professora Joana, </w:delText>
        </w:r>
        <w:r w:rsidR="0011264F" w:rsidDel="00F27252">
          <w:rPr>
            <w:color w:val="000000"/>
            <w:highlight w:val="yellow"/>
          </w:rPr>
          <w:delText>para eventual</w:delText>
        </w:r>
        <w:r w:rsidDel="00F27252">
          <w:rPr>
            <w:color w:val="000000"/>
            <w:highlight w:val="yellow"/>
          </w:rPr>
          <w:delText xml:space="preserve"> concertação de alguns pontos das UC’s)</w:delText>
        </w:r>
        <w:bookmarkStart w:id="390" w:name="_Toc69761999"/>
        <w:bookmarkStart w:id="391" w:name="_Toc69762409"/>
        <w:bookmarkStart w:id="392" w:name="_Toc69805235"/>
        <w:bookmarkEnd w:id="390"/>
        <w:bookmarkEnd w:id="391"/>
        <w:bookmarkEnd w:id="392"/>
      </w:del>
    </w:p>
    <w:p w14:paraId="3CC533F1" w14:textId="1A58A3D9" w:rsidR="0094348F" w:rsidDel="00F27252" w:rsidRDefault="0094348F">
      <w:pPr>
        <w:pStyle w:val="ListParagraph"/>
        <w:rPr>
          <w:del w:id="393" w:author="Gabriel Pestana" w:date="2021-04-19T21:19:00Z"/>
        </w:rPr>
      </w:pPr>
      <w:bookmarkStart w:id="394" w:name="_Toc69762000"/>
      <w:bookmarkStart w:id="395" w:name="_Toc69762410"/>
      <w:bookmarkStart w:id="396" w:name="_Toc69805236"/>
      <w:bookmarkEnd w:id="394"/>
      <w:bookmarkEnd w:id="395"/>
      <w:bookmarkEnd w:id="396"/>
    </w:p>
    <w:p w14:paraId="45628D0E" w14:textId="6F154C3D" w:rsidR="0094348F" w:rsidDel="00F27252" w:rsidRDefault="00283BC9">
      <w:pPr>
        <w:pStyle w:val="ListParagraph"/>
        <w:rPr>
          <w:del w:id="397" w:author="Gabriel Pestana" w:date="2021-04-19T21:19:00Z"/>
          <w:b/>
          <w:sz w:val="28"/>
        </w:rPr>
      </w:pPr>
      <w:del w:id="398" w:author="Gabriel Pestana" w:date="2021-04-19T21:19:00Z">
        <w:r w:rsidDel="00F27252">
          <w:br w:type="page"/>
        </w:r>
      </w:del>
    </w:p>
    <w:p w14:paraId="70CA1944" w14:textId="393866A1" w:rsidR="0094348F" w:rsidRPr="009B67BD" w:rsidDel="00F27252" w:rsidRDefault="00283BC9" w:rsidP="009B67BD">
      <w:pPr>
        <w:pStyle w:val="Heading1"/>
        <w:rPr>
          <w:del w:id="399" w:author="Gabriel Pestana" w:date="2021-04-19T21:19:00Z"/>
        </w:rPr>
      </w:pPr>
      <w:del w:id="400" w:author="Gabriel Pestana" w:date="2021-04-19T21:19:00Z">
        <w:r w:rsidRPr="009B67BD" w:rsidDel="00F27252">
          <w:delText xml:space="preserve">Componente de Competências Comunicacionais </w:delText>
        </w:r>
        <w:bookmarkStart w:id="401" w:name="_Toc69762001"/>
        <w:bookmarkStart w:id="402" w:name="_Toc69762411"/>
        <w:bookmarkStart w:id="403" w:name="_Toc69805237"/>
        <w:bookmarkEnd w:id="401"/>
        <w:bookmarkEnd w:id="402"/>
        <w:bookmarkEnd w:id="403"/>
      </w:del>
    </w:p>
    <w:p w14:paraId="2C8BAC43" w14:textId="51473968" w:rsidR="003112E6" w:rsidRPr="0017796B" w:rsidDel="00F27252" w:rsidRDefault="003112E6" w:rsidP="00BE15C0">
      <w:pPr>
        <w:pStyle w:val="Corpo"/>
        <w:rPr>
          <w:del w:id="404" w:author="Gabriel Pestana" w:date="2021-04-19T21:19:00Z"/>
          <w:lang w:val="pt-PT"/>
        </w:rPr>
      </w:pPr>
      <w:del w:id="405" w:author="Gabriel Pestana" w:date="2021-04-19T21:19:00Z">
        <w:r w:rsidRPr="0017796B" w:rsidDel="00F27252">
          <w:rPr>
            <w:rFonts w:eastAsia="Arial Unicode MS" w:cs="Arial Unicode MS"/>
            <w:lang w:val="pt-PT"/>
          </w:rPr>
          <w:delText xml:space="preserve">Na UC de Competências Comunicacionais os alunos irão trabalhar várias componentes do </w:delText>
        </w:r>
        <w:r w:rsidR="009B67BD" w:rsidRPr="0017796B" w:rsidDel="00F27252">
          <w:rPr>
            <w:rFonts w:eastAsia="Arial Unicode MS" w:cs="Arial Unicode MS"/>
            <w:lang w:val="pt-PT"/>
          </w:rPr>
          <w:delText>projeto</w:delText>
        </w:r>
        <w:r w:rsidRPr="0017796B" w:rsidDel="00F27252">
          <w:rPr>
            <w:rFonts w:eastAsia="Arial Unicode MS" w:cs="Arial Unicode MS"/>
            <w:lang w:val="pt-PT"/>
          </w:rPr>
          <w:delText xml:space="preserve">, nomeadamente aquelas relacionadas com a apresentação oral e com os suportes audiovisuais. Nesta UC irão ainda desenvolver as </w:delText>
        </w:r>
        <w:r w:rsidRPr="0017796B" w:rsidDel="00F27252">
          <w:rPr>
            <w:rStyle w:val="Nenhum"/>
            <w:rFonts w:eastAsia="Arial Unicode MS" w:cs="Arial Unicode MS"/>
            <w:i/>
            <w:iCs/>
            <w:lang w:val="pt-PT"/>
          </w:rPr>
          <w:delText>personae</w:delText>
        </w:r>
        <w:r w:rsidRPr="0017796B" w:rsidDel="00F27252">
          <w:rPr>
            <w:rFonts w:eastAsia="Arial Unicode MS" w:cs="Arial Unicode MS"/>
            <w:lang w:val="pt-PT"/>
          </w:rPr>
          <w:delText xml:space="preserve"> referidas no ponto 1.1, assim como os cenários referidos no ponto 1.2.</w:delText>
        </w:r>
        <w:bookmarkStart w:id="406" w:name="_Toc69762002"/>
        <w:bookmarkStart w:id="407" w:name="_Toc69762412"/>
        <w:bookmarkStart w:id="408" w:name="_Toc69805238"/>
        <w:bookmarkEnd w:id="406"/>
        <w:bookmarkEnd w:id="407"/>
        <w:bookmarkEnd w:id="408"/>
      </w:del>
    </w:p>
    <w:p w14:paraId="055C4A14" w14:textId="0C93F561" w:rsidR="003112E6" w:rsidRPr="0017796B" w:rsidDel="00F27252" w:rsidRDefault="003112E6" w:rsidP="009B67BD">
      <w:pPr>
        <w:pStyle w:val="Heading2"/>
        <w:rPr>
          <w:del w:id="409" w:author="Gabriel Pestana" w:date="2021-04-19T21:19:00Z"/>
        </w:rPr>
      </w:pPr>
      <w:del w:id="410" w:author="Gabriel Pestana" w:date="2021-04-19T21:19:00Z">
        <w:r w:rsidRPr="0017796B" w:rsidDel="00F27252">
          <w:delText>Organização da apresentação</w:delText>
        </w:r>
        <w:bookmarkStart w:id="411" w:name="_Toc69762003"/>
        <w:bookmarkStart w:id="412" w:name="_Toc69762413"/>
        <w:bookmarkStart w:id="413" w:name="_Toc69805239"/>
        <w:bookmarkEnd w:id="411"/>
        <w:bookmarkEnd w:id="412"/>
        <w:bookmarkEnd w:id="413"/>
      </w:del>
    </w:p>
    <w:p w14:paraId="40929C89" w14:textId="2EF699EF" w:rsidR="003112E6" w:rsidRPr="0017796B" w:rsidDel="00F27252" w:rsidRDefault="003112E6" w:rsidP="00BE15C0">
      <w:pPr>
        <w:pStyle w:val="Corpo"/>
        <w:rPr>
          <w:del w:id="414" w:author="Gabriel Pestana" w:date="2021-04-19T21:19:00Z"/>
          <w:lang w:val="pt-PT"/>
        </w:rPr>
      </w:pPr>
      <w:del w:id="415" w:author="Gabriel Pestana" w:date="2021-04-19T21:19:00Z">
        <w:r w:rsidRPr="0017796B" w:rsidDel="00F27252">
          <w:rPr>
            <w:rFonts w:eastAsia="Arial Unicode MS" w:cs="Arial Unicode MS"/>
            <w:lang w:val="pt-PT"/>
          </w:rPr>
          <w:delText xml:space="preserve">A estruturação da apresentação será discutida em sala de aula, a partir dos princípios clássicos de divisão </w:delText>
        </w:r>
        <w:r w:rsidDel="00F27252">
          <w:rPr>
            <w:rFonts w:eastAsia="Arial Unicode MS" w:cs="Arial Unicode MS"/>
            <w:lang w:val="pt-PT"/>
          </w:rPr>
          <w:delText>do discurso delibertativo: ex</w:delText>
        </w:r>
        <w:r w:rsidDel="00F27252">
          <w:rPr>
            <w:rFonts w:eastAsia="Arial Unicode MS" w:cs="Arial Unicode MS"/>
            <w:lang w:val="es-ES_tradnl"/>
          </w:rPr>
          <w:delText>ó</w:delText>
        </w:r>
        <w:r w:rsidDel="00F27252">
          <w:rPr>
            <w:rFonts w:eastAsia="Arial Unicode MS" w:cs="Arial Unicode MS"/>
            <w:lang w:val="it-IT"/>
          </w:rPr>
          <w:delText>rdio, narra</w:delText>
        </w:r>
        <w:r w:rsidDel="00F27252">
          <w:rPr>
            <w:rFonts w:eastAsia="Arial Unicode MS" w:cs="Arial Unicode MS"/>
            <w:lang w:val="pt-PT"/>
          </w:rPr>
          <w:delText xml:space="preserve">ção, provas, </w:delText>
        </w:r>
        <w:r w:rsidR="009B67BD" w:rsidDel="00F27252">
          <w:rPr>
            <w:rFonts w:eastAsia="Arial Unicode MS" w:cs="Arial Unicode MS"/>
            <w:lang w:val="pt-PT"/>
          </w:rPr>
          <w:delText>peroração</w:delText>
        </w:r>
        <w:r w:rsidDel="00F27252">
          <w:rPr>
            <w:rFonts w:eastAsia="Arial Unicode MS" w:cs="Arial Unicode MS"/>
            <w:lang w:val="it-IT"/>
          </w:rPr>
          <w:delText>.</w:delText>
        </w:r>
        <w:r w:rsidRPr="0017796B" w:rsidDel="00F27252">
          <w:rPr>
            <w:rFonts w:eastAsia="Arial Unicode MS" w:cs="Arial Unicode MS"/>
            <w:lang w:val="pt-PT"/>
          </w:rPr>
          <w:delText xml:space="preserve"> Serão trabalhados a abertura da apresentação, o envolvimento da audiência e o fecho.</w:delText>
        </w:r>
        <w:bookmarkStart w:id="416" w:name="_Toc69762004"/>
        <w:bookmarkStart w:id="417" w:name="_Toc69762414"/>
        <w:bookmarkStart w:id="418" w:name="_Toc69805240"/>
        <w:bookmarkEnd w:id="416"/>
        <w:bookmarkEnd w:id="417"/>
        <w:bookmarkEnd w:id="418"/>
      </w:del>
    </w:p>
    <w:p w14:paraId="538C013F" w14:textId="2AFD5F44" w:rsidR="003112E6" w:rsidRPr="0017796B" w:rsidDel="00F27252" w:rsidRDefault="003112E6" w:rsidP="009B67BD">
      <w:pPr>
        <w:pStyle w:val="Heading2"/>
        <w:rPr>
          <w:del w:id="419" w:author="Gabriel Pestana" w:date="2021-04-19T21:19:00Z"/>
          <w:rStyle w:val="Nenhum"/>
          <w:b w:val="0"/>
          <w:bCs w:val="0"/>
          <w:szCs w:val="24"/>
        </w:rPr>
      </w:pPr>
      <w:del w:id="420" w:author="Gabriel Pestana" w:date="2021-04-19T21:19:00Z">
        <w:r w:rsidRPr="0017796B" w:rsidDel="00F27252">
          <w:rPr>
            <w:rStyle w:val="Nenhum"/>
            <w:rFonts w:eastAsia="Arial Unicode MS" w:cs="Arial Unicode MS"/>
            <w:szCs w:val="24"/>
          </w:rPr>
          <w:delText>L</w:delText>
        </w:r>
        <w:r w:rsidDel="00F27252">
          <w:rPr>
            <w:rStyle w:val="Nenhum"/>
            <w:rFonts w:eastAsia="Arial Unicode MS" w:cs="Arial Unicode MS"/>
            <w:szCs w:val="24"/>
          </w:rPr>
          <w:delText>inguagem verbal</w:delText>
        </w:r>
        <w:bookmarkStart w:id="421" w:name="_Toc69762005"/>
        <w:bookmarkStart w:id="422" w:name="_Toc69762415"/>
        <w:bookmarkStart w:id="423" w:name="_Toc69805241"/>
        <w:bookmarkEnd w:id="421"/>
        <w:bookmarkEnd w:id="422"/>
        <w:bookmarkEnd w:id="423"/>
      </w:del>
    </w:p>
    <w:p w14:paraId="3D18A0AF" w14:textId="3C1A6B24" w:rsidR="003112E6" w:rsidRPr="0017796B" w:rsidDel="00F27252" w:rsidRDefault="003112E6" w:rsidP="009B67BD">
      <w:pPr>
        <w:pStyle w:val="Corpo"/>
        <w:rPr>
          <w:del w:id="424" w:author="Gabriel Pestana" w:date="2021-04-19T21:19:00Z"/>
          <w:lang w:val="pt-PT"/>
        </w:rPr>
      </w:pPr>
      <w:del w:id="425" w:author="Gabriel Pestana" w:date="2021-04-19T21:19:00Z">
        <w:r w:rsidRPr="0017796B" w:rsidDel="00F27252">
          <w:rPr>
            <w:rFonts w:eastAsia="Arial Unicode MS" w:cs="Arial Unicode MS"/>
            <w:lang w:val="pt-PT"/>
          </w:rPr>
          <w:delText xml:space="preserve">Em sala de aula será ser feita a identificação e </w:delText>
        </w:r>
        <w:r w:rsidR="009B67BD" w:rsidRPr="0017796B" w:rsidDel="00F27252">
          <w:rPr>
            <w:rFonts w:eastAsia="Arial Unicode MS" w:cs="Arial Unicode MS"/>
            <w:lang w:val="pt-PT"/>
          </w:rPr>
          <w:delText>correção</w:delText>
        </w:r>
        <w:r w:rsidRPr="0017796B" w:rsidDel="00F27252">
          <w:rPr>
            <w:rFonts w:eastAsia="Arial Unicode MS" w:cs="Arial Unicode MS"/>
            <w:lang w:val="pt-PT"/>
          </w:rPr>
          <w:delText xml:space="preserve"> dos vícios de linguagem. Serão ainda trabalhados </w:delText>
        </w:r>
        <w:r w:rsidR="009B67BD" w:rsidRPr="0017796B" w:rsidDel="00F27252">
          <w:rPr>
            <w:rFonts w:eastAsia="Arial Unicode MS" w:cs="Arial Unicode MS"/>
            <w:lang w:val="pt-PT"/>
          </w:rPr>
          <w:delText>aspetos</w:delText>
        </w:r>
        <w:r w:rsidRPr="0017796B" w:rsidDel="00F27252">
          <w:rPr>
            <w:rFonts w:eastAsia="Arial Unicode MS" w:cs="Arial Unicode MS"/>
            <w:lang w:val="pt-PT"/>
          </w:rPr>
          <w:delText xml:space="preserve"> relacionados com a entoação e a dicção.</w:delText>
        </w:r>
        <w:bookmarkStart w:id="426" w:name="_Toc69762006"/>
        <w:bookmarkStart w:id="427" w:name="_Toc69762416"/>
        <w:bookmarkStart w:id="428" w:name="_Toc69805242"/>
        <w:bookmarkEnd w:id="426"/>
        <w:bookmarkEnd w:id="427"/>
        <w:bookmarkEnd w:id="428"/>
      </w:del>
    </w:p>
    <w:p w14:paraId="74D92865" w14:textId="7485C791" w:rsidR="003112E6" w:rsidRPr="0017796B" w:rsidDel="00F27252" w:rsidRDefault="003112E6" w:rsidP="009B67BD">
      <w:pPr>
        <w:pStyle w:val="Heading2"/>
        <w:rPr>
          <w:del w:id="429" w:author="Gabriel Pestana" w:date="2021-04-19T21:19:00Z"/>
          <w:rStyle w:val="Nenhum"/>
          <w:b w:val="0"/>
          <w:bCs w:val="0"/>
          <w:szCs w:val="24"/>
        </w:rPr>
      </w:pPr>
      <w:del w:id="430" w:author="Gabriel Pestana" w:date="2021-04-19T21:19:00Z">
        <w:r w:rsidRPr="0017796B" w:rsidDel="00F27252">
          <w:rPr>
            <w:rStyle w:val="Nenhum"/>
            <w:rFonts w:eastAsia="Arial Unicode MS" w:cs="Arial Unicode MS"/>
            <w:szCs w:val="24"/>
          </w:rPr>
          <w:delText>L</w:delText>
        </w:r>
        <w:r w:rsidDel="00F27252">
          <w:rPr>
            <w:rStyle w:val="Nenhum"/>
            <w:rFonts w:eastAsia="Arial Unicode MS" w:cs="Arial Unicode MS"/>
            <w:szCs w:val="24"/>
          </w:rPr>
          <w:delText>inguagem nã</w:delText>
        </w:r>
        <w:r w:rsidDel="00F27252">
          <w:rPr>
            <w:rStyle w:val="Nenhum"/>
            <w:rFonts w:eastAsia="Arial Unicode MS" w:cs="Arial Unicode MS"/>
            <w:szCs w:val="24"/>
            <w:lang w:val="nl-NL"/>
          </w:rPr>
          <w:delText xml:space="preserve">o-verbal </w:delText>
        </w:r>
        <w:bookmarkStart w:id="431" w:name="_Toc69762007"/>
        <w:bookmarkStart w:id="432" w:name="_Toc69762417"/>
        <w:bookmarkStart w:id="433" w:name="_Toc69805243"/>
        <w:bookmarkEnd w:id="431"/>
        <w:bookmarkEnd w:id="432"/>
        <w:bookmarkEnd w:id="433"/>
      </w:del>
    </w:p>
    <w:p w14:paraId="49EFAE31" w14:textId="176D11FB" w:rsidR="003112E6" w:rsidRPr="0017796B" w:rsidDel="00F27252" w:rsidRDefault="003112E6" w:rsidP="009B67BD">
      <w:pPr>
        <w:pStyle w:val="Corpo"/>
        <w:rPr>
          <w:del w:id="434" w:author="Gabriel Pestana" w:date="2021-04-19T21:19:00Z"/>
          <w:lang w:val="pt-PT"/>
        </w:rPr>
      </w:pPr>
      <w:del w:id="435" w:author="Gabriel Pestana" w:date="2021-04-19T21:19:00Z">
        <w:r w:rsidRPr="0017796B" w:rsidDel="00F27252">
          <w:rPr>
            <w:rStyle w:val="Nenhum"/>
            <w:rFonts w:eastAsia="Arial Unicode MS" w:cs="Arial Unicode MS"/>
            <w:lang w:val="pt-PT"/>
          </w:rPr>
          <w:delText>Aná</w:delText>
        </w:r>
        <w:r w:rsidDel="00F27252">
          <w:rPr>
            <w:rStyle w:val="Nenhum"/>
            <w:rFonts w:eastAsia="Arial Unicode MS" w:cs="Arial Unicode MS"/>
            <w:lang w:val="fr-FR"/>
          </w:rPr>
          <w:delText xml:space="preserve">lise </w:delText>
        </w:r>
        <w:r w:rsidRPr="0017796B" w:rsidDel="00F27252">
          <w:rPr>
            <w:rStyle w:val="Nenhum"/>
            <w:rFonts w:eastAsia="Arial Unicode MS" w:cs="Arial Unicode MS"/>
            <w:lang w:val="pt-PT"/>
          </w:rPr>
          <w:delText>crítica e auto-crí</w:delText>
        </w:r>
        <w:r w:rsidRPr="003112E6" w:rsidDel="00F27252">
          <w:rPr>
            <w:rStyle w:val="Nenhum"/>
            <w:rFonts w:eastAsia="Arial Unicode MS" w:cs="Arial Unicode MS"/>
            <w:lang w:val="pt-PT"/>
          </w:rPr>
          <w:delText>tica da linguagem nã</w:delText>
        </w:r>
        <w:r w:rsidDel="00F27252">
          <w:rPr>
            <w:rStyle w:val="Nenhum"/>
            <w:rFonts w:eastAsia="Arial Unicode MS" w:cs="Arial Unicode MS"/>
            <w:lang w:val="nl-NL"/>
          </w:rPr>
          <w:delText xml:space="preserve">o-verbal </w:delText>
        </w:r>
        <w:r w:rsidRPr="0017796B" w:rsidDel="00F27252">
          <w:rPr>
            <w:rStyle w:val="Nenhum"/>
            <w:rFonts w:eastAsia="Arial Unicode MS" w:cs="Arial Unicode MS"/>
            <w:lang w:val="pt-PT"/>
          </w:rPr>
          <w:delText>dos estudantes, com recurso a gravações.</w:delText>
        </w:r>
        <w:bookmarkStart w:id="436" w:name="_Toc69762008"/>
        <w:bookmarkStart w:id="437" w:name="_Toc69762418"/>
        <w:bookmarkStart w:id="438" w:name="_Toc69805244"/>
        <w:bookmarkEnd w:id="436"/>
        <w:bookmarkEnd w:id="437"/>
        <w:bookmarkEnd w:id="438"/>
      </w:del>
    </w:p>
    <w:p w14:paraId="0AFA5F40" w14:textId="61C1CD9B" w:rsidR="003112E6" w:rsidRPr="0017796B" w:rsidDel="00F27252" w:rsidRDefault="003112E6" w:rsidP="009B67BD">
      <w:pPr>
        <w:pStyle w:val="Heading2"/>
        <w:rPr>
          <w:del w:id="439" w:author="Gabriel Pestana" w:date="2021-04-19T21:19:00Z"/>
          <w:rStyle w:val="Nenhum"/>
          <w:b w:val="0"/>
          <w:bCs w:val="0"/>
          <w:szCs w:val="24"/>
        </w:rPr>
      </w:pPr>
      <w:del w:id="440" w:author="Gabriel Pestana" w:date="2021-04-19T21:19:00Z">
        <w:r w:rsidRPr="0017796B" w:rsidDel="00F27252">
          <w:rPr>
            <w:rStyle w:val="Nenhum"/>
            <w:rFonts w:eastAsia="Arial Unicode MS" w:cs="Arial Unicode MS"/>
            <w:szCs w:val="24"/>
          </w:rPr>
          <w:delText>4 Suporte a</w:delText>
        </w:r>
        <w:r w:rsidDel="00F27252">
          <w:rPr>
            <w:rStyle w:val="Nenhum"/>
            <w:rFonts w:eastAsia="Arial Unicode MS" w:cs="Arial Unicode MS"/>
            <w:szCs w:val="24"/>
            <w:lang w:val="it-IT"/>
          </w:rPr>
          <w:delText>udio-visual</w:delText>
        </w:r>
        <w:bookmarkStart w:id="441" w:name="_Toc69762009"/>
        <w:bookmarkStart w:id="442" w:name="_Toc69762419"/>
        <w:bookmarkStart w:id="443" w:name="_Toc69805245"/>
        <w:bookmarkEnd w:id="441"/>
        <w:bookmarkEnd w:id="442"/>
        <w:bookmarkEnd w:id="443"/>
      </w:del>
    </w:p>
    <w:p w14:paraId="5B71B4A4" w14:textId="4464E20E" w:rsidR="0094348F" w:rsidRPr="003112E6" w:rsidDel="00F27252" w:rsidRDefault="003112E6" w:rsidP="009B67BD">
      <w:pPr>
        <w:rPr>
          <w:del w:id="444" w:author="Gabriel Pestana" w:date="2021-04-19T21:19:00Z"/>
        </w:rPr>
      </w:pPr>
      <w:del w:id="445" w:author="Gabriel Pestana" w:date="2021-04-19T21:19:00Z">
        <w:r w:rsidRPr="0017796B" w:rsidDel="00F27252">
          <w:delText xml:space="preserve">Para a apresentação do </w:delText>
        </w:r>
        <w:r w:rsidR="009B67BD" w:rsidRPr="0017796B" w:rsidDel="00F27252">
          <w:delText>projeto</w:delText>
        </w:r>
        <w:r w:rsidRPr="0017796B" w:rsidDel="00F27252">
          <w:delText xml:space="preserve"> os estudante</w:delText>
        </w:r>
        <w:r w:rsidR="009B67BD" w:rsidDel="00F27252">
          <w:delText>s</w:delText>
        </w:r>
        <w:r w:rsidRPr="0017796B" w:rsidDel="00F27252">
          <w:delText xml:space="preserve"> </w:delText>
        </w:r>
        <w:r w:rsidDel="00F27252">
          <w:delText>deverã</w:delText>
        </w:r>
        <w:r w:rsidDel="00F27252">
          <w:rPr>
            <w:lang w:val="es-ES_tradnl"/>
          </w:rPr>
          <w:delText xml:space="preserve">o elaborar </w:delText>
        </w:r>
        <w:r w:rsidRPr="0017796B" w:rsidDel="00F27252">
          <w:delText xml:space="preserve">um suporte informático em formato </w:delText>
        </w:r>
        <w:r w:rsidR="009B67BD" w:rsidRPr="0017796B" w:rsidDel="00F27252">
          <w:delText>PowerPoint</w:delText>
        </w:r>
        <w:r w:rsidRPr="0017796B" w:rsidDel="00F27252">
          <w:delText>, que será trabalhado</w:delText>
        </w:r>
        <w:r w:rsidDel="00F27252">
          <w:delText xml:space="preserve"> em sala de aula.</w:delText>
        </w:r>
        <w:r w:rsidRPr="0017796B" w:rsidDel="00F27252">
          <w:delText xml:space="preserve"> Irão ainda desenvolver um poster, que deverá resumir os conteúdos do </w:delText>
        </w:r>
        <w:r w:rsidR="009B67BD" w:rsidRPr="0017796B" w:rsidDel="00F27252">
          <w:delText>projeto</w:delText>
        </w:r>
        <w:r w:rsidR="00283BC9" w:rsidRPr="003112E6" w:rsidDel="00F27252">
          <w:delText>.</w:delText>
        </w:r>
        <w:bookmarkStart w:id="446" w:name="_Toc69762010"/>
        <w:bookmarkStart w:id="447" w:name="_Toc69762420"/>
        <w:bookmarkStart w:id="448" w:name="_Toc69805246"/>
        <w:bookmarkEnd w:id="446"/>
        <w:bookmarkEnd w:id="447"/>
        <w:bookmarkEnd w:id="448"/>
      </w:del>
    </w:p>
    <w:p w14:paraId="11443994" w14:textId="42F6D281" w:rsidR="0094348F" w:rsidDel="00F27252" w:rsidRDefault="00283BC9">
      <w:pPr>
        <w:rPr>
          <w:del w:id="449" w:author="Gabriel Pestana" w:date="2021-04-19T21:19:00Z"/>
          <w:color w:val="000000"/>
          <w:highlight w:val="yellow"/>
        </w:rPr>
      </w:pPr>
      <w:del w:id="450" w:author="Gabriel Pestana" w:date="2021-04-19T21:19:00Z">
        <w:r w:rsidDel="00F27252">
          <w:rPr>
            <w:color w:val="000000"/>
            <w:highlight w:val="yellow"/>
          </w:rPr>
          <w:delText xml:space="preserve">(Pedido de contribuição da Professora Joana, </w:delText>
        </w:r>
        <w:r w:rsidR="009B67BD" w:rsidDel="00F27252">
          <w:rPr>
            <w:color w:val="000000"/>
            <w:highlight w:val="yellow"/>
          </w:rPr>
          <w:delText>para eventual</w:delText>
        </w:r>
        <w:r w:rsidDel="00F27252">
          <w:rPr>
            <w:color w:val="000000"/>
            <w:highlight w:val="yellow"/>
          </w:rPr>
          <w:delText xml:space="preserve"> concertação de alguns pontos das UC’s)</w:delText>
        </w:r>
        <w:bookmarkStart w:id="451" w:name="_Toc69762011"/>
        <w:bookmarkStart w:id="452" w:name="_Toc69762421"/>
        <w:bookmarkStart w:id="453" w:name="_Toc69805247"/>
        <w:bookmarkEnd w:id="451"/>
        <w:bookmarkEnd w:id="452"/>
        <w:bookmarkEnd w:id="453"/>
      </w:del>
    </w:p>
    <w:p w14:paraId="27396DCC" w14:textId="2C296EEB" w:rsidR="00CA366D" w:rsidDel="00F27252" w:rsidRDefault="00CA366D" w:rsidP="00CA366D">
      <w:pPr>
        <w:pStyle w:val="ListParagraph"/>
        <w:numPr>
          <w:ilvl w:val="0"/>
          <w:numId w:val="18"/>
        </w:numPr>
        <w:rPr>
          <w:del w:id="454" w:author="Gabriel Pestana" w:date="2021-04-19T21:19:00Z"/>
          <w:highlight w:val="yellow"/>
        </w:rPr>
      </w:pPr>
      <w:del w:id="455" w:author="Gabriel Pestana" w:date="2021-04-19T21:19:00Z">
        <w:r w:rsidDel="00F27252">
          <w:rPr>
            <w:highlight w:val="yellow"/>
          </w:rPr>
          <w:delText>[</w:delText>
        </w:r>
        <w:r w:rsidRPr="00FA6DBE" w:rsidDel="00F27252">
          <w:rPr>
            <w:b/>
            <w:highlight w:val="yellow"/>
          </w:rPr>
          <w:delText>Gabriel Pestana</w:delText>
        </w:r>
        <w:r w:rsidDel="00F27252">
          <w:rPr>
            <w:highlight w:val="yellow"/>
          </w:rPr>
          <w:delText xml:space="preserve">], </w:delText>
        </w:r>
        <w:r w:rsidR="009B67BD" w:rsidDel="00F27252">
          <w:rPr>
            <w:highlight w:val="yellow"/>
          </w:rPr>
          <w:delText xml:space="preserve">esclarecimentos </w:delText>
        </w:r>
      </w:del>
      <w:del w:id="456" w:author="Gabriel Pestana" w:date="2021-03-11T15:57:00Z">
        <w:r w:rsidDel="00A9011D">
          <w:rPr>
            <w:highlight w:val="yellow"/>
          </w:rPr>
          <w:delText>a</w:delText>
        </w:r>
        <w:r w:rsidR="009B67BD" w:rsidDel="00A9011D">
          <w:rPr>
            <w:highlight w:val="yellow"/>
          </w:rPr>
          <w:delText>os colega</w:delText>
        </w:r>
      </w:del>
      <w:del w:id="457" w:author="Gabriel Pestana" w:date="2021-03-11T14:50:00Z">
        <w:r w:rsidR="009B67BD" w:rsidDel="00DE1283">
          <w:rPr>
            <w:highlight w:val="yellow"/>
          </w:rPr>
          <w:delText>r</w:delText>
        </w:r>
      </w:del>
      <w:del w:id="458" w:author="Gabriel Pestana" w:date="2021-03-11T15:57:00Z">
        <w:r w:rsidR="009B67BD" w:rsidDel="00A9011D">
          <w:rPr>
            <w:highlight w:val="yellow"/>
          </w:rPr>
          <w:delText xml:space="preserve"> </w:delText>
        </w:r>
      </w:del>
      <w:del w:id="459" w:author="Gabriel Pestana" w:date="2021-04-19T21:19:00Z">
        <w:r w:rsidR="009B67BD" w:rsidDel="00F27252">
          <w:rPr>
            <w:highlight w:val="yellow"/>
          </w:rPr>
          <w:delText>- a</w:delText>
        </w:r>
        <w:r w:rsidDel="00F27252">
          <w:rPr>
            <w:highlight w:val="yellow"/>
          </w:rPr>
          <w:delText xml:space="preserve"> partir da 2ª semana de aulas:</w:delText>
        </w:r>
        <w:bookmarkStart w:id="460" w:name="_Toc69762012"/>
        <w:bookmarkStart w:id="461" w:name="_Toc69762422"/>
        <w:bookmarkStart w:id="462" w:name="_Toc69805248"/>
        <w:bookmarkEnd w:id="460"/>
        <w:bookmarkEnd w:id="461"/>
        <w:bookmarkEnd w:id="462"/>
      </w:del>
    </w:p>
    <w:p w14:paraId="5E03A52E" w14:textId="4DD5FC00" w:rsidR="00CA366D" w:rsidDel="00F27252" w:rsidRDefault="00CA366D" w:rsidP="00CA366D">
      <w:pPr>
        <w:pStyle w:val="ListParagraph"/>
        <w:numPr>
          <w:ilvl w:val="1"/>
          <w:numId w:val="18"/>
        </w:numPr>
        <w:rPr>
          <w:del w:id="463" w:author="Gabriel Pestana" w:date="2021-04-19T21:19:00Z"/>
          <w:highlight w:val="yellow"/>
        </w:rPr>
      </w:pPr>
      <w:del w:id="464" w:author="Gabriel Pestana" w:date="2021-04-19T21:19:00Z">
        <w:r w:rsidDel="00F27252">
          <w:rPr>
            <w:highlight w:val="yellow"/>
          </w:rPr>
          <w:delText xml:space="preserve">os alunos de L-IG têm de começar a trabalhar </w:delText>
        </w:r>
        <w:r w:rsidR="00FA6DBE" w:rsidDel="00F27252">
          <w:rPr>
            <w:highlight w:val="yellow"/>
          </w:rPr>
          <w:delText xml:space="preserve">(em passo acelerado) </w:delText>
        </w:r>
        <w:r w:rsidDel="00F27252">
          <w:rPr>
            <w:highlight w:val="yellow"/>
          </w:rPr>
          <w:delText xml:space="preserve">na definição das </w:delText>
        </w:r>
        <w:r w:rsidR="00FA6DBE" w:rsidDel="00F27252">
          <w:rPr>
            <w:highlight w:val="yellow"/>
          </w:rPr>
          <w:delText>personas e descrição de pelo menos dois cenários (</w:delText>
        </w:r>
        <w:r w:rsidR="00FA6DBE" w:rsidDel="00F27252">
          <w:rPr>
            <w:i/>
            <w:highlight w:val="yellow"/>
          </w:rPr>
          <w:delText>Business Scenarios</w:delText>
        </w:r>
        <w:r w:rsidR="00FA6DBE" w:rsidDel="00F27252">
          <w:rPr>
            <w:highlight w:val="yellow"/>
          </w:rPr>
          <w:delText>) que envolvem a intervenção das personas</w:delText>
        </w:r>
        <w:bookmarkStart w:id="465" w:name="_Toc69762013"/>
        <w:bookmarkStart w:id="466" w:name="_Toc69762423"/>
        <w:bookmarkStart w:id="467" w:name="_Toc69805249"/>
        <w:bookmarkEnd w:id="465"/>
        <w:bookmarkEnd w:id="466"/>
        <w:bookmarkEnd w:id="467"/>
      </w:del>
    </w:p>
    <w:p w14:paraId="27412564" w14:textId="739E14F4" w:rsidR="00FA6DBE" w:rsidDel="00F27252" w:rsidRDefault="00FA6DBE" w:rsidP="00CA366D">
      <w:pPr>
        <w:pStyle w:val="ListParagraph"/>
        <w:numPr>
          <w:ilvl w:val="1"/>
          <w:numId w:val="18"/>
        </w:numPr>
        <w:rPr>
          <w:del w:id="468" w:author="Gabriel Pestana" w:date="2021-04-19T21:19:00Z"/>
          <w:highlight w:val="yellow"/>
        </w:rPr>
      </w:pPr>
      <w:del w:id="469" w:author="Gabriel Pestana" w:date="2021-04-19T21:19:00Z">
        <w:r w:rsidDel="00F27252">
          <w:rPr>
            <w:highlight w:val="yellow"/>
          </w:rPr>
          <w:delText xml:space="preserve">estabilizada a descrição dos cenários, essa informação deverá ser passada aos alunos de Marketing (3º ano) para uma análise critica + inputs de melhoria </w:delText>
        </w:r>
        <w:bookmarkStart w:id="470" w:name="_Toc69762014"/>
        <w:bookmarkStart w:id="471" w:name="_Toc69762424"/>
        <w:bookmarkStart w:id="472" w:name="_Toc69805250"/>
        <w:bookmarkEnd w:id="470"/>
        <w:bookmarkEnd w:id="471"/>
        <w:bookmarkEnd w:id="472"/>
      </w:del>
    </w:p>
    <w:p w14:paraId="6645DA63" w14:textId="49E9235B" w:rsidR="00FA6DBE" w:rsidDel="00F27252" w:rsidRDefault="00FA6DBE" w:rsidP="00FA6DBE">
      <w:pPr>
        <w:pStyle w:val="ListParagraph"/>
        <w:numPr>
          <w:ilvl w:val="2"/>
          <w:numId w:val="18"/>
        </w:numPr>
        <w:rPr>
          <w:del w:id="473" w:author="Gabriel Pestana" w:date="2021-04-19T21:19:00Z"/>
          <w:highlight w:val="yellow"/>
        </w:rPr>
      </w:pPr>
      <w:del w:id="474" w:author="Gabriel Pestana" w:date="2021-04-19T21:19:00Z">
        <w:r w:rsidRPr="00FA6DBE" w:rsidDel="00F27252">
          <w:rPr>
            <w:b/>
            <w:highlight w:val="yellow"/>
          </w:rPr>
          <w:delText>objetivo</w:delText>
        </w:r>
        <w:r w:rsidDel="00F27252">
          <w:rPr>
            <w:highlight w:val="yellow"/>
          </w:rPr>
          <w:delText xml:space="preserve">: trabalharem a componente do Marketing Online com um nível de profissionalismo que (certamente) excede as capacidades dos alunos da L-IG, mas </w:delText>
        </w:r>
      </w:del>
      <w:del w:id="475" w:author="Gabriel Pestana" w:date="2021-03-11T14:49:00Z">
        <w:r w:rsidDel="00DE1283">
          <w:rPr>
            <w:highlight w:val="yellow"/>
          </w:rPr>
          <w:delText>´</w:delText>
        </w:r>
      </w:del>
      <w:del w:id="476" w:author="Gabriel Pestana" w:date="2021-04-19T21:19:00Z">
        <w:r w:rsidDel="00F27252">
          <w:rPr>
            <w:highlight w:val="yellow"/>
          </w:rPr>
          <w:delText>isto mesmo que se pretende</w:delText>
        </w:r>
        <w:bookmarkStart w:id="477" w:name="_Toc69762015"/>
        <w:bookmarkStart w:id="478" w:name="_Toc69762425"/>
        <w:bookmarkStart w:id="479" w:name="_Toc69805251"/>
        <w:bookmarkEnd w:id="477"/>
        <w:bookmarkEnd w:id="478"/>
        <w:bookmarkEnd w:id="479"/>
      </w:del>
    </w:p>
    <w:p w14:paraId="08017F09" w14:textId="0FFE285D" w:rsidR="00FA6DBE" w:rsidDel="00F27252" w:rsidRDefault="00FA6DBE" w:rsidP="00FA6DBE">
      <w:pPr>
        <w:pStyle w:val="ListParagraph"/>
        <w:ind w:left="2160"/>
        <w:rPr>
          <w:del w:id="480" w:author="Gabriel Pestana" w:date="2021-04-19T21:19:00Z"/>
          <w:highlight w:val="yellow"/>
        </w:rPr>
      </w:pPr>
      <w:bookmarkStart w:id="481" w:name="_Toc69762016"/>
      <w:bookmarkStart w:id="482" w:name="_Toc69762426"/>
      <w:bookmarkStart w:id="483" w:name="_Toc69805252"/>
      <w:bookmarkEnd w:id="481"/>
      <w:bookmarkEnd w:id="482"/>
      <w:bookmarkEnd w:id="483"/>
    </w:p>
    <w:p w14:paraId="22BA8901" w14:textId="78A46915" w:rsidR="00FA6DBE" w:rsidDel="00F27252" w:rsidRDefault="00FA6DBE" w:rsidP="00FA6DBE">
      <w:pPr>
        <w:pStyle w:val="ListParagraph"/>
        <w:numPr>
          <w:ilvl w:val="1"/>
          <w:numId w:val="18"/>
        </w:numPr>
        <w:rPr>
          <w:del w:id="484" w:author="Gabriel Pestana" w:date="2021-04-19T21:19:00Z"/>
          <w:highlight w:val="yellow"/>
        </w:rPr>
      </w:pPr>
      <w:del w:id="485" w:author="Gabriel Pestana" w:date="2021-04-19T21:19:00Z">
        <w:r w:rsidDel="00F27252">
          <w:rPr>
            <w:highlight w:val="yellow"/>
          </w:rPr>
          <w:delText xml:space="preserve">Os alunos da L-IG são responsáveis pela elaboração dos seguintes elementos de disseminação (de preferência com os inputs dos alunos de </w:delText>
        </w:r>
        <w:r w:rsidR="009B67BD" w:rsidDel="00F27252">
          <w:rPr>
            <w:highlight w:val="yellow"/>
          </w:rPr>
          <w:delText>Marketing</w:delText>
        </w:r>
        <w:r w:rsidDel="00F27252">
          <w:rPr>
            <w:highlight w:val="yellow"/>
          </w:rPr>
          <w:delText>), ou seja:</w:delText>
        </w:r>
        <w:bookmarkStart w:id="486" w:name="_Toc69762017"/>
        <w:bookmarkStart w:id="487" w:name="_Toc69762427"/>
        <w:bookmarkStart w:id="488" w:name="_Toc69805253"/>
        <w:bookmarkEnd w:id="486"/>
        <w:bookmarkEnd w:id="487"/>
        <w:bookmarkEnd w:id="488"/>
      </w:del>
    </w:p>
    <w:p w14:paraId="2E6836F3" w14:textId="43FEC356" w:rsidR="00FA6DBE" w:rsidRPr="00CA366D" w:rsidDel="00F27252" w:rsidRDefault="00FA6DBE" w:rsidP="00FA6DBE">
      <w:pPr>
        <w:pStyle w:val="ListParagraph"/>
        <w:numPr>
          <w:ilvl w:val="2"/>
          <w:numId w:val="18"/>
        </w:numPr>
        <w:rPr>
          <w:del w:id="489" w:author="Gabriel Pestana" w:date="2021-04-19T21:19:00Z"/>
          <w:highlight w:val="yellow"/>
        </w:rPr>
      </w:pPr>
      <w:del w:id="490" w:author="Gabriel Pestana" w:date="2021-04-19T21:19:00Z">
        <w:r w:rsidDel="00F27252">
          <w:rPr>
            <w:highlight w:val="yellow"/>
          </w:rPr>
          <w:delText>L-IG é responsável pela elaboração do postar (formato A0) + folder</w:delText>
        </w:r>
        <w:bookmarkStart w:id="491" w:name="_Toc69762018"/>
        <w:bookmarkStart w:id="492" w:name="_Toc69762428"/>
        <w:bookmarkStart w:id="493" w:name="_Toc69805254"/>
        <w:bookmarkEnd w:id="491"/>
        <w:bookmarkEnd w:id="492"/>
        <w:bookmarkEnd w:id="493"/>
      </w:del>
    </w:p>
    <w:p w14:paraId="1CC24679" w14:textId="76FF881E" w:rsidR="00FA6DBE" w:rsidDel="00F27252" w:rsidRDefault="00FA6DBE" w:rsidP="00FA6DBE">
      <w:pPr>
        <w:pStyle w:val="ListParagraph"/>
        <w:numPr>
          <w:ilvl w:val="2"/>
          <w:numId w:val="18"/>
        </w:numPr>
        <w:rPr>
          <w:del w:id="494" w:author="Gabriel Pestana" w:date="2021-04-19T21:19:00Z"/>
          <w:highlight w:val="yellow"/>
        </w:rPr>
      </w:pPr>
      <w:del w:id="495" w:author="Gabriel Pestana" w:date="2021-04-19T21:19:00Z">
        <w:r w:rsidDel="00F27252">
          <w:rPr>
            <w:highlight w:val="yellow"/>
          </w:rPr>
          <w:delText xml:space="preserve">Pretende-se fomentar uma cooperação e interação entre os estudantes dos dois cursos, onde </w:delText>
        </w:r>
        <w:r w:rsidR="00F73099" w:rsidDel="00F27252">
          <w:rPr>
            <w:highlight w:val="yellow"/>
          </w:rPr>
          <w:delText xml:space="preserve">é expectável que </w:delText>
        </w:r>
        <w:r w:rsidDel="00F27252">
          <w:rPr>
            <w:highlight w:val="yellow"/>
          </w:rPr>
          <w:delText xml:space="preserve">os </w:delText>
        </w:r>
        <w:r w:rsidR="00F73099" w:rsidDel="00F27252">
          <w:rPr>
            <w:highlight w:val="yellow"/>
          </w:rPr>
          <w:delText xml:space="preserve">alunos </w:delText>
        </w:r>
        <w:r w:rsidDel="00F27252">
          <w:rPr>
            <w:highlight w:val="yellow"/>
          </w:rPr>
          <w:delText>do Marketing, por serem do 3º ano, aportarem valor às propostas apresentadas pelo</w:delText>
        </w:r>
        <w:r w:rsidR="00F73099" w:rsidDel="00F27252">
          <w:rPr>
            <w:highlight w:val="yellow"/>
          </w:rPr>
          <w:delText>s</w:delText>
        </w:r>
        <w:r w:rsidDel="00F27252">
          <w:rPr>
            <w:highlight w:val="yellow"/>
          </w:rPr>
          <w:delText xml:space="preserve"> </w:delText>
        </w:r>
        <w:r w:rsidR="00F73099" w:rsidDel="00F27252">
          <w:rPr>
            <w:highlight w:val="yellow"/>
          </w:rPr>
          <w:delText xml:space="preserve">alunos </w:delText>
        </w:r>
        <w:r w:rsidDel="00F27252">
          <w:rPr>
            <w:highlight w:val="yellow"/>
          </w:rPr>
          <w:delText>da L-IG</w:delText>
        </w:r>
        <w:bookmarkStart w:id="496" w:name="_Toc69762019"/>
        <w:bookmarkStart w:id="497" w:name="_Toc69762429"/>
        <w:bookmarkStart w:id="498" w:name="_Toc69805255"/>
        <w:bookmarkEnd w:id="496"/>
        <w:bookmarkEnd w:id="497"/>
        <w:bookmarkEnd w:id="498"/>
      </w:del>
    </w:p>
    <w:p w14:paraId="0161A515" w14:textId="16610CDB" w:rsidR="0094348F" w:rsidDel="00F27252" w:rsidRDefault="00283BC9">
      <w:pPr>
        <w:jc w:val="left"/>
        <w:rPr>
          <w:del w:id="499" w:author="Gabriel Pestana" w:date="2021-04-19T21:19:00Z"/>
          <w:b/>
          <w:sz w:val="28"/>
        </w:rPr>
      </w:pPr>
      <w:del w:id="500" w:author="Gabriel Pestana" w:date="2021-04-19T21:19:00Z">
        <w:r w:rsidDel="00F27252">
          <w:br w:type="page"/>
        </w:r>
      </w:del>
    </w:p>
    <w:p w14:paraId="1A06C097" w14:textId="12F817ED" w:rsidR="0094348F" w:rsidRPr="00563C37" w:rsidDel="00F27252" w:rsidRDefault="00283BC9" w:rsidP="00563C37">
      <w:pPr>
        <w:pStyle w:val="Heading1"/>
        <w:rPr>
          <w:del w:id="501" w:author="Gabriel Pestana" w:date="2021-04-19T21:19:00Z"/>
        </w:rPr>
      </w:pPr>
      <w:del w:id="502" w:author="Gabriel Pestana" w:date="2021-04-19T21:19:00Z">
        <w:r w:rsidRPr="00563C37" w:rsidDel="00F27252">
          <w:delText xml:space="preserve">Componente de </w:delText>
        </w:r>
        <w:bookmarkStart w:id="503" w:name="_Hlk64913535"/>
        <w:r w:rsidRPr="00563C37" w:rsidDel="00F27252">
          <w:delText>Marketing Online e Comunicação Interativa</w:delText>
        </w:r>
        <w:bookmarkStart w:id="504" w:name="_Toc69762020"/>
        <w:bookmarkStart w:id="505" w:name="_Toc69762430"/>
        <w:bookmarkStart w:id="506" w:name="_Toc69805256"/>
        <w:bookmarkEnd w:id="503"/>
        <w:bookmarkEnd w:id="504"/>
        <w:bookmarkEnd w:id="505"/>
        <w:bookmarkEnd w:id="506"/>
      </w:del>
    </w:p>
    <w:p w14:paraId="77DFAFC0" w14:textId="596530C8" w:rsidR="00770DEF" w:rsidRPr="00E4408B" w:rsidDel="00F27252" w:rsidRDefault="00770DEF" w:rsidP="00770DEF">
      <w:pPr>
        <w:rPr>
          <w:del w:id="507" w:author="Gabriel Pestana" w:date="2021-04-19T21:19:00Z"/>
          <w:b/>
          <w:bCs/>
        </w:rPr>
      </w:pPr>
      <w:del w:id="508" w:author="Gabriel Pestana" w:date="2021-04-19T21:19:00Z">
        <w:r w:rsidRPr="00E4408B" w:rsidDel="00F27252">
          <w:rPr>
            <w:b/>
            <w:bCs/>
          </w:rPr>
          <w:delText>Guião: Trabalho de Grupo AECR (atingir, envolver, converter e reter),</w:delText>
        </w:r>
        <w:bookmarkStart w:id="509" w:name="_Toc69762021"/>
        <w:bookmarkStart w:id="510" w:name="_Toc69762431"/>
        <w:bookmarkStart w:id="511" w:name="_Toc69805257"/>
        <w:bookmarkEnd w:id="509"/>
        <w:bookmarkEnd w:id="510"/>
        <w:bookmarkEnd w:id="511"/>
      </w:del>
    </w:p>
    <w:p w14:paraId="7CC9247D" w14:textId="41DB6F38" w:rsidR="00770DEF" w:rsidDel="00F27252" w:rsidRDefault="00770DEF" w:rsidP="00770DEF">
      <w:pPr>
        <w:rPr>
          <w:del w:id="512" w:author="Gabriel Pestana" w:date="2021-04-19T21:19:00Z"/>
        </w:rPr>
      </w:pPr>
      <w:del w:id="513" w:author="Gabriel Pestana" w:date="2021-04-19T21:19:00Z">
        <w:r w:rsidDel="00F27252">
          <w:delText xml:space="preserve">O 2ª Trabalho de Grupo, com o tema AECR (atingir, envolver, converter e reter), consiste na criação de um conjunto de peças para suportar uma campanha. Desta forma, os grupos deverão elaborar uma sessão criativa onde possam produzir 2 peças de comunicação para cada uma das fases, ou seja, 2 peças para o Atingir, </w:delText>
        </w:r>
        <w:r w:rsidRPr="00785297" w:rsidDel="00F27252">
          <w:delText>2 pe</w:delText>
        </w:r>
        <w:r w:rsidDel="00F27252">
          <w:delText>ç</w:delText>
        </w:r>
        <w:r w:rsidRPr="00785297" w:rsidDel="00F27252">
          <w:delText>as para</w:delText>
        </w:r>
        <w:r w:rsidDel="00F27252">
          <w:delText xml:space="preserve"> o Envolver, </w:delText>
        </w:r>
        <w:r w:rsidRPr="00785297" w:rsidDel="00F27252">
          <w:delText>2 pe</w:delText>
        </w:r>
        <w:r w:rsidDel="00F27252">
          <w:delText>ç</w:delText>
        </w:r>
        <w:r w:rsidRPr="00785297" w:rsidDel="00F27252">
          <w:delText>as para</w:delText>
        </w:r>
        <w:r w:rsidDel="00F27252">
          <w:delText xml:space="preserve"> o Converter e </w:delText>
        </w:r>
        <w:r w:rsidRPr="00785297" w:rsidDel="00F27252">
          <w:delText>2 pe</w:delText>
        </w:r>
        <w:r w:rsidDel="00F27252">
          <w:delText>ç</w:delText>
        </w:r>
        <w:r w:rsidRPr="00785297" w:rsidDel="00F27252">
          <w:delText>as para</w:delText>
        </w:r>
        <w:r w:rsidDel="00F27252">
          <w:delText xml:space="preserve"> o Reter. As peças devem ser compostas por texto (obrigatório) e imagem. O texto deve estar alinhado com o conteúdo ministro na aula, ou seja, respeitar o pressuposto que cada fase deve assegurar. As imagens devem respeitar o contexto narrativo do texto. Podem ser estáticas ou animadas. Por opção, podem também produzir peças em Vídeo, tendo sempre em consideração que deverão adicionar a mensagem em texto.</w:delText>
        </w:r>
        <w:bookmarkStart w:id="514" w:name="_Toc69762022"/>
        <w:bookmarkStart w:id="515" w:name="_Toc69762432"/>
        <w:bookmarkStart w:id="516" w:name="_Toc69805258"/>
        <w:bookmarkEnd w:id="514"/>
        <w:bookmarkEnd w:id="515"/>
        <w:bookmarkEnd w:id="516"/>
      </w:del>
    </w:p>
    <w:p w14:paraId="0E4310D4" w14:textId="6C9819F6" w:rsidR="00770DEF" w:rsidRPr="00CE172E" w:rsidDel="00F27252" w:rsidRDefault="00770DEF" w:rsidP="00770DEF">
      <w:pPr>
        <w:rPr>
          <w:del w:id="517" w:author="Gabriel Pestana" w:date="2021-04-19T21:19:00Z"/>
        </w:rPr>
      </w:pPr>
      <w:del w:id="518" w:author="Gabriel Pestana" w:date="2021-04-19T21:19:00Z">
        <w:r w:rsidRPr="00CE172E" w:rsidDel="00F27252">
          <w:rPr>
            <w:b/>
            <w:bCs/>
          </w:rPr>
          <w:delText>Campanha</w:delText>
        </w:r>
        <w:r w:rsidR="00EE137C" w:rsidDel="00F27252">
          <w:rPr>
            <w:b/>
            <w:bCs/>
          </w:rPr>
          <w:delText xml:space="preserve"> - Apresentação</w:delText>
        </w:r>
        <w:r w:rsidRPr="00CE172E" w:rsidDel="00F27252">
          <w:delText xml:space="preserve"> de uma proposta para a divulgação/</w:delText>
        </w:r>
        <w:r w:rsidR="009B67BD" w:rsidRPr="00CE172E" w:rsidDel="00F27252">
          <w:delText>disseminação</w:delText>
        </w:r>
        <w:r w:rsidRPr="00CE172E" w:rsidDel="00F27252">
          <w:delText xml:space="preserve"> de uma CoP (</w:delText>
        </w:r>
        <w:r w:rsidRPr="00563C37" w:rsidDel="00F27252">
          <w:rPr>
            <w:i/>
          </w:rPr>
          <w:delText>Community of Practice</w:delText>
        </w:r>
        <w:r w:rsidDel="00F27252">
          <w:rPr>
            <w:rStyle w:val="FootnoteReference"/>
          </w:rPr>
          <w:footnoteReference w:id="1"/>
        </w:r>
        <w:r w:rsidDel="00F27252">
          <w:delText>)</w:delText>
        </w:r>
        <w:bookmarkStart w:id="521" w:name="_Toc69762023"/>
        <w:bookmarkStart w:id="522" w:name="_Toc69762433"/>
        <w:bookmarkStart w:id="523" w:name="_Toc69805259"/>
        <w:bookmarkEnd w:id="521"/>
        <w:bookmarkEnd w:id="522"/>
        <w:bookmarkEnd w:id="523"/>
      </w:del>
    </w:p>
    <w:p w14:paraId="6290D7E5" w14:textId="0BDF8BF6" w:rsidR="00770DEF" w:rsidRPr="00BC310E" w:rsidDel="00F27252" w:rsidRDefault="00770DEF" w:rsidP="00770DEF">
      <w:pPr>
        <w:rPr>
          <w:del w:id="524" w:author="Gabriel Pestana" w:date="2021-04-19T21:19:00Z"/>
        </w:rPr>
      </w:pPr>
      <w:del w:id="525" w:author="Gabriel Pestana" w:date="2021-04-19T21:19:00Z">
        <w:r w:rsidDel="00F27252">
          <w:rPr>
            <w:b/>
            <w:bCs/>
          </w:rPr>
          <w:delText>Briefing</w:delText>
        </w:r>
        <w:r w:rsidR="00EE137C" w:rsidDel="00F27252">
          <w:rPr>
            <w:b/>
            <w:bCs/>
          </w:rPr>
          <w:delText xml:space="preserve"> - </w:delText>
        </w:r>
        <w:r w:rsidRPr="00BC310E" w:rsidDel="00F27252">
          <w:delText>Configuração e desenvolvimento de um ambiente gamificado para combater o isolamento e a solidão de pessoas idosas.</w:delText>
        </w:r>
        <w:bookmarkStart w:id="526" w:name="_Toc69762024"/>
        <w:bookmarkStart w:id="527" w:name="_Toc69762434"/>
        <w:bookmarkStart w:id="528" w:name="_Toc69805260"/>
        <w:bookmarkEnd w:id="526"/>
        <w:bookmarkEnd w:id="527"/>
        <w:bookmarkEnd w:id="528"/>
      </w:del>
    </w:p>
    <w:p w14:paraId="69B76293" w14:textId="2430E0C5" w:rsidR="00770DEF" w:rsidRPr="00BC310E" w:rsidDel="00F27252" w:rsidRDefault="00770DEF" w:rsidP="00EE137C">
      <w:pPr>
        <w:pStyle w:val="ListParagraph"/>
        <w:numPr>
          <w:ilvl w:val="0"/>
          <w:numId w:val="17"/>
        </w:numPr>
        <w:ind w:left="720"/>
        <w:rPr>
          <w:del w:id="529" w:author="Gabriel Pestana" w:date="2021-04-19T21:19:00Z"/>
        </w:rPr>
      </w:pPr>
      <w:del w:id="530" w:author="Gabriel Pestana" w:date="2021-04-19T21:19:00Z">
        <w:r w:rsidRPr="00BC310E" w:rsidDel="00F27252">
          <w:delText>A solidão (</w:delText>
        </w:r>
        <w:r w:rsidRPr="009B67BD" w:rsidDel="00F27252">
          <w:rPr>
            <w:i/>
          </w:rPr>
          <w:delText>unwanted loneliness</w:delText>
        </w:r>
        <w:r w:rsidRPr="00BC310E" w:rsidDel="00F27252">
          <w:delText xml:space="preserve">) experimentada pelo adulto sénior (+60 anos) é hoje uma preocupação social com impacto na qualidade de vida. Considerada a maior pandemia deste século, difícil de detetar, é urgente encontrar soluções pois a sua incidência e impacto têm aumentado devido à sua coexistência com a pandemia de COVID 19. As medidas de isolamento e distanciamento social têm tido graves repercussões para os que estão sozinhos ou que vivem em contextos (urbanos ou não urbanos) de isolamento social. </w:delText>
        </w:r>
        <w:r w:rsidR="00563C37" w:rsidDel="00F27252">
          <w:delText>P</w:delText>
        </w:r>
        <w:r w:rsidRPr="00BC310E" w:rsidDel="00F27252">
          <w:delText>retende</w:delText>
        </w:r>
        <w:r w:rsidR="00563C37" w:rsidDel="00F27252">
          <w:delText>-se</w:delText>
        </w:r>
        <w:r w:rsidRPr="00BC310E" w:rsidDel="00F27252">
          <w:delText xml:space="preserve"> atuar neste domínio com uma abordagem multidisciplinar e coordenada a nível social e de saúde e bem-estar.</w:delText>
        </w:r>
        <w:bookmarkStart w:id="531" w:name="_Toc69762025"/>
        <w:bookmarkStart w:id="532" w:name="_Toc69762435"/>
        <w:bookmarkStart w:id="533" w:name="_Toc69805261"/>
        <w:bookmarkEnd w:id="531"/>
        <w:bookmarkEnd w:id="532"/>
        <w:bookmarkEnd w:id="533"/>
      </w:del>
    </w:p>
    <w:p w14:paraId="3B4DA14E" w14:textId="73A6BA2F" w:rsidR="00770DEF" w:rsidRPr="00BC310E" w:rsidDel="00F27252" w:rsidRDefault="00770DEF" w:rsidP="00EE137C">
      <w:pPr>
        <w:pStyle w:val="ListParagraph"/>
        <w:numPr>
          <w:ilvl w:val="0"/>
          <w:numId w:val="17"/>
        </w:numPr>
        <w:ind w:left="720"/>
        <w:rPr>
          <w:del w:id="534" w:author="Gabriel Pestana" w:date="2021-04-19T21:19:00Z"/>
        </w:rPr>
      </w:pPr>
      <w:del w:id="535" w:author="Gabriel Pestana" w:date="2021-04-19T21:19:00Z">
        <w:r w:rsidRPr="00BC310E" w:rsidDel="00F27252">
          <w:delText xml:space="preserve">Este projeto visa proceder-se à criação de um contexto gamificado </w:delText>
        </w:r>
        <w:r w:rsidR="00563C37" w:rsidDel="00F27252">
          <w:delText>para</w:delText>
        </w:r>
        <w:r w:rsidRPr="00BC310E" w:rsidDel="00F27252">
          <w:delText xml:space="preserve"> comunidades temáticas. Pretende-se operacionalizar uma monitorização positiva, onde os membros (e.g., pessoa idosa) que integram uma determinada comunidade sejam incentivados a executarem tarefas com uma participação ativa. Apoio na análise do </w:delText>
        </w:r>
        <w:r w:rsidRPr="00563C37" w:rsidDel="00F27252">
          <w:rPr>
            <w:i/>
          </w:rPr>
          <w:delText>customer journey</w:delText>
        </w:r>
        <w:r w:rsidRPr="00BC310E" w:rsidDel="00F27252">
          <w:delText xml:space="preserve"> para automatizar mecanismos de </w:delText>
        </w:r>
        <w:r w:rsidRPr="00563C37" w:rsidDel="00F27252">
          <w:rPr>
            <w:i/>
          </w:rPr>
          <w:delText>situational awareness</w:delText>
        </w:r>
        <w:r w:rsidRPr="00BC310E" w:rsidDel="00F27252">
          <w:delText>, promovendo a entreajuda e sinergias decorrentes da integração na comunidade.</w:delText>
        </w:r>
        <w:bookmarkStart w:id="536" w:name="_Toc69762026"/>
        <w:bookmarkStart w:id="537" w:name="_Toc69762436"/>
        <w:bookmarkStart w:id="538" w:name="_Toc69805262"/>
        <w:bookmarkEnd w:id="536"/>
        <w:bookmarkEnd w:id="537"/>
        <w:bookmarkEnd w:id="538"/>
      </w:del>
    </w:p>
    <w:p w14:paraId="16A33703" w14:textId="25FEBB17" w:rsidR="00770DEF" w:rsidRPr="00CE172E" w:rsidDel="00F27252" w:rsidRDefault="00770DEF" w:rsidP="00EE137C">
      <w:pPr>
        <w:pStyle w:val="ListParagraph"/>
        <w:numPr>
          <w:ilvl w:val="0"/>
          <w:numId w:val="17"/>
        </w:numPr>
        <w:ind w:left="720"/>
        <w:rPr>
          <w:del w:id="539" w:author="Gabriel Pestana" w:date="2021-04-19T21:19:00Z"/>
        </w:rPr>
      </w:pPr>
      <w:del w:id="540" w:author="Gabriel Pestana" w:date="2021-04-19T21:19:00Z">
        <w:r w:rsidDel="00F27252">
          <w:delText>Para a divulgação deste projeto é</w:delText>
        </w:r>
        <w:r w:rsidRPr="00CE172E" w:rsidDel="00F27252">
          <w:delText xml:space="preserve"> necessário ter em atenção os objetivos pretendidos para o </w:delText>
        </w:r>
        <w:r w:rsidDel="00F27252">
          <w:delText>mesmo</w:delText>
        </w:r>
        <w:r w:rsidRPr="00CE172E" w:rsidDel="00F27252">
          <w:delText>:</w:delText>
        </w:r>
        <w:bookmarkStart w:id="541" w:name="_Toc69762027"/>
        <w:bookmarkStart w:id="542" w:name="_Toc69762437"/>
        <w:bookmarkStart w:id="543" w:name="_Toc69805263"/>
        <w:bookmarkEnd w:id="541"/>
        <w:bookmarkEnd w:id="542"/>
        <w:bookmarkEnd w:id="543"/>
      </w:del>
    </w:p>
    <w:p w14:paraId="0E823AD2" w14:textId="43D6902A" w:rsidR="00770DEF" w:rsidRPr="00CE172E" w:rsidDel="00F27252" w:rsidRDefault="00770DEF" w:rsidP="00EE137C">
      <w:pPr>
        <w:pStyle w:val="ListParagraph"/>
        <w:numPr>
          <w:ilvl w:val="1"/>
          <w:numId w:val="15"/>
        </w:numPr>
        <w:suppressAutoHyphens w:val="0"/>
        <w:ind w:left="1800"/>
        <w:jc w:val="left"/>
        <w:rPr>
          <w:del w:id="544" w:author="Gabriel Pestana" w:date="2021-04-19T21:19:00Z"/>
        </w:rPr>
      </w:pPr>
      <w:del w:id="545" w:author="Gabriel Pestana" w:date="2021-04-19T21:19:00Z">
        <w:r w:rsidRPr="00CE172E" w:rsidDel="00F27252">
          <w:delText xml:space="preserve">Dar a conhecer o projeto, </w:delText>
        </w:r>
        <w:bookmarkStart w:id="546" w:name="_Toc69762028"/>
        <w:bookmarkStart w:id="547" w:name="_Toc69762438"/>
        <w:bookmarkStart w:id="548" w:name="_Toc69805264"/>
        <w:bookmarkEnd w:id="546"/>
        <w:bookmarkEnd w:id="547"/>
        <w:bookmarkEnd w:id="548"/>
      </w:del>
    </w:p>
    <w:p w14:paraId="35173DC4" w14:textId="4EAC74D4" w:rsidR="00770DEF" w:rsidRPr="00CE172E" w:rsidDel="00F27252" w:rsidRDefault="00770DEF" w:rsidP="00EE137C">
      <w:pPr>
        <w:pStyle w:val="ListParagraph"/>
        <w:numPr>
          <w:ilvl w:val="1"/>
          <w:numId w:val="15"/>
        </w:numPr>
        <w:suppressAutoHyphens w:val="0"/>
        <w:ind w:left="1800"/>
        <w:jc w:val="left"/>
        <w:rPr>
          <w:del w:id="549" w:author="Gabriel Pestana" w:date="2021-04-19T21:19:00Z"/>
        </w:rPr>
      </w:pPr>
      <w:del w:id="550" w:author="Gabriel Pestana" w:date="2021-04-19T21:19:00Z">
        <w:r w:rsidRPr="00CE172E" w:rsidDel="00F27252">
          <w:delText xml:space="preserve">Motivar o adulto </w:delText>
        </w:r>
        <w:r w:rsidR="00563C37" w:rsidRPr="00CE172E" w:rsidDel="00F27252">
          <w:delText>sénior</w:delText>
        </w:r>
        <w:r w:rsidRPr="00CE172E" w:rsidDel="00F27252">
          <w:delText xml:space="preserve"> a aderir,</w:delText>
        </w:r>
        <w:bookmarkStart w:id="551" w:name="_Toc69762029"/>
        <w:bookmarkStart w:id="552" w:name="_Toc69762439"/>
        <w:bookmarkStart w:id="553" w:name="_Toc69805265"/>
        <w:bookmarkEnd w:id="551"/>
        <w:bookmarkEnd w:id="552"/>
        <w:bookmarkEnd w:id="553"/>
      </w:del>
    </w:p>
    <w:p w14:paraId="57A959E0" w14:textId="13BFE5F7" w:rsidR="00770DEF" w:rsidRPr="00CE172E" w:rsidDel="00F27252" w:rsidRDefault="00770DEF" w:rsidP="00EE137C">
      <w:pPr>
        <w:pStyle w:val="ListParagraph"/>
        <w:numPr>
          <w:ilvl w:val="1"/>
          <w:numId w:val="15"/>
        </w:numPr>
        <w:suppressAutoHyphens w:val="0"/>
        <w:ind w:left="1800"/>
        <w:jc w:val="left"/>
        <w:rPr>
          <w:del w:id="554" w:author="Gabriel Pestana" w:date="2021-04-19T21:19:00Z"/>
        </w:rPr>
      </w:pPr>
      <w:del w:id="555" w:author="Gabriel Pestana" w:date="2021-04-19T21:19:00Z">
        <w:r w:rsidRPr="00CE172E" w:rsidDel="00F27252">
          <w:delText>Criar engagement com o target</w:delText>
        </w:r>
        <w:r w:rsidDel="00F27252">
          <w:delText>.</w:delText>
        </w:r>
        <w:bookmarkStart w:id="556" w:name="_Toc69762030"/>
        <w:bookmarkStart w:id="557" w:name="_Toc69762440"/>
        <w:bookmarkStart w:id="558" w:name="_Toc69805266"/>
        <w:bookmarkEnd w:id="556"/>
        <w:bookmarkEnd w:id="557"/>
        <w:bookmarkEnd w:id="558"/>
      </w:del>
    </w:p>
    <w:p w14:paraId="041B5064" w14:textId="74587D8B" w:rsidR="00770DEF" w:rsidDel="00F27252" w:rsidRDefault="00770DEF" w:rsidP="00770DEF">
      <w:pPr>
        <w:rPr>
          <w:del w:id="559" w:author="Gabriel Pestana" w:date="2021-04-19T21:19:00Z"/>
        </w:rPr>
      </w:pPr>
      <w:del w:id="560" w:author="Gabriel Pestana" w:date="2021-04-19T21:19:00Z">
        <w:r w:rsidRPr="00E4408B" w:rsidDel="00F27252">
          <w:rPr>
            <w:b/>
            <w:bCs/>
          </w:rPr>
          <w:delText>Meios</w:delText>
        </w:r>
        <w:r w:rsidR="00EE137C" w:rsidDel="00F27252">
          <w:rPr>
            <w:b/>
            <w:bCs/>
          </w:rPr>
          <w:delText xml:space="preserve"> - </w:delText>
        </w:r>
        <w:r w:rsidDel="00F27252">
          <w:delText xml:space="preserve">Adicionalmente, deverão identificar o meio escolhido para a divulgação de cada peça. Recomenda-se que os grupos tenham em consideração que </w:delText>
        </w:r>
        <w:r w:rsidRPr="002129CA" w:rsidDel="00F27252">
          <w:rPr>
            <w:u w:val="single"/>
          </w:rPr>
          <w:delText>existem meios adequados a cada fase da campanha</w:delText>
        </w:r>
        <w:r w:rsidDel="00F27252">
          <w:delText>.</w:delText>
        </w:r>
        <w:bookmarkStart w:id="561" w:name="_Toc69762031"/>
        <w:bookmarkStart w:id="562" w:name="_Toc69762441"/>
        <w:bookmarkStart w:id="563" w:name="_Toc69805267"/>
        <w:bookmarkEnd w:id="561"/>
        <w:bookmarkEnd w:id="562"/>
        <w:bookmarkEnd w:id="563"/>
      </w:del>
    </w:p>
    <w:p w14:paraId="7B2CAC39" w14:textId="28248612" w:rsidR="00770DEF" w:rsidDel="00F27252" w:rsidRDefault="00770DEF" w:rsidP="00770DEF">
      <w:pPr>
        <w:rPr>
          <w:del w:id="564" w:author="Gabriel Pestana" w:date="2021-04-19T21:19:00Z"/>
        </w:rPr>
      </w:pPr>
      <w:del w:id="565" w:author="Gabriel Pestana" w:date="2021-04-19T21:19:00Z">
        <w:r w:rsidRPr="00515E0E" w:rsidDel="00F27252">
          <w:rPr>
            <w:b/>
            <w:bCs/>
          </w:rPr>
          <w:delText>Formato da Apresentação e entrega</w:delText>
        </w:r>
        <w:r w:rsidR="00EE137C" w:rsidDel="00F27252">
          <w:rPr>
            <w:b/>
            <w:bCs/>
          </w:rPr>
          <w:delText xml:space="preserve"> - </w:delText>
        </w:r>
        <w:r w:rsidDel="00F27252">
          <w:delText>Apresentação em power Point onde possam colocar as peças elaboradas e apresentar a fundamentação teórica que suporta as mesmas. Da mesma forma, complementarmente, devem enviar todas as peças no seu formato original, seja este .jpg. .gif. .mov ou outro.</w:delText>
        </w:r>
        <w:bookmarkStart w:id="566" w:name="_Toc69762032"/>
        <w:bookmarkStart w:id="567" w:name="_Toc69762442"/>
        <w:bookmarkStart w:id="568" w:name="_Toc69805268"/>
        <w:bookmarkEnd w:id="566"/>
        <w:bookmarkEnd w:id="567"/>
        <w:bookmarkEnd w:id="568"/>
      </w:del>
    </w:p>
    <w:p w14:paraId="2A6B405C" w14:textId="3089B66D" w:rsidR="00770DEF" w:rsidRPr="00515E0E" w:rsidDel="00F27252" w:rsidRDefault="00770DEF" w:rsidP="00770DEF">
      <w:pPr>
        <w:rPr>
          <w:del w:id="569" w:author="Gabriel Pestana" w:date="2021-04-19T21:19:00Z"/>
          <w:b/>
          <w:bCs/>
        </w:rPr>
      </w:pPr>
      <w:del w:id="570" w:author="Gabriel Pestana" w:date="2021-04-19T21:19:00Z">
        <w:r w:rsidRPr="00515E0E" w:rsidDel="00F27252">
          <w:rPr>
            <w:b/>
            <w:bCs/>
          </w:rPr>
          <w:delText>Estrutura do Trabalho</w:delText>
        </w:r>
        <w:bookmarkStart w:id="571" w:name="_Toc69762033"/>
        <w:bookmarkStart w:id="572" w:name="_Toc69762443"/>
        <w:bookmarkStart w:id="573" w:name="_Toc69805269"/>
        <w:bookmarkEnd w:id="571"/>
        <w:bookmarkEnd w:id="572"/>
        <w:bookmarkEnd w:id="573"/>
      </w:del>
    </w:p>
    <w:p w14:paraId="22CD65A3" w14:textId="58249668" w:rsidR="00770DEF" w:rsidDel="00F27252" w:rsidRDefault="00770DEF" w:rsidP="00770DEF">
      <w:pPr>
        <w:rPr>
          <w:del w:id="574" w:author="Gabriel Pestana" w:date="2021-04-19T21:19:00Z"/>
        </w:rPr>
      </w:pPr>
      <w:del w:id="575" w:author="Gabriel Pestana" w:date="2021-04-19T21:19:00Z">
        <w:r w:rsidDel="00F27252">
          <w:delText>Por ordem:</w:delText>
        </w:r>
        <w:bookmarkStart w:id="576" w:name="_Toc69762034"/>
        <w:bookmarkStart w:id="577" w:name="_Toc69762444"/>
        <w:bookmarkStart w:id="578" w:name="_Toc69805270"/>
        <w:bookmarkEnd w:id="576"/>
        <w:bookmarkEnd w:id="577"/>
        <w:bookmarkEnd w:id="578"/>
      </w:del>
    </w:p>
    <w:p w14:paraId="3CC0E360" w14:textId="458C096F" w:rsidR="00770DEF" w:rsidDel="00F27252" w:rsidRDefault="00770DEF" w:rsidP="00770DEF">
      <w:pPr>
        <w:rPr>
          <w:del w:id="579" w:author="Gabriel Pestana" w:date="2021-04-19T21:19:00Z"/>
        </w:rPr>
      </w:pPr>
      <w:del w:id="580" w:author="Gabriel Pestana" w:date="2021-04-19T21:19:00Z">
        <w:r w:rsidRPr="003F654B" w:rsidDel="00F27252">
          <w:delText>1 diapositivo</w:delText>
        </w:r>
        <w:r w:rsidDel="00F27252">
          <w:delText xml:space="preserve">: Capa com nome, </w:delText>
        </w:r>
        <w:r w:rsidR="00EE137C" w:rsidDel="00F27252">
          <w:delText>número</w:delText>
        </w:r>
        <w:r w:rsidDel="00F27252">
          <w:delText xml:space="preserve"> e fotografia do aluno</w:delText>
        </w:r>
        <w:bookmarkStart w:id="581" w:name="_Toc69762035"/>
        <w:bookmarkStart w:id="582" w:name="_Toc69762445"/>
        <w:bookmarkStart w:id="583" w:name="_Toc69805271"/>
        <w:bookmarkEnd w:id="581"/>
        <w:bookmarkEnd w:id="582"/>
        <w:bookmarkEnd w:id="583"/>
      </w:del>
    </w:p>
    <w:p w14:paraId="4EDFA673" w14:textId="17D1251D" w:rsidR="00770DEF" w:rsidDel="00F27252" w:rsidRDefault="00770DEF" w:rsidP="00770DEF">
      <w:pPr>
        <w:rPr>
          <w:del w:id="584" w:author="Gabriel Pestana" w:date="2021-04-19T21:19:00Z"/>
        </w:rPr>
      </w:pPr>
      <w:del w:id="585" w:author="Gabriel Pestana" w:date="2021-04-19T21:19:00Z">
        <w:r w:rsidRPr="003F654B" w:rsidDel="00F27252">
          <w:delText>1 diapositivo</w:delText>
        </w:r>
        <w:r w:rsidDel="00F27252">
          <w:delText>: Linha de comunicação escolhida, se formal ou informal, target e outros dados que pareçam relevantes para enquadrar o Copy realizado.</w:delText>
        </w:r>
        <w:bookmarkStart w:id="586" w:name="_Toc69762036"/>
        <w:bookmarkStart w:id="587" w:name="_Toc69762446"/>
        <w:bookmarkStart w:id="588" w:name="_Toc69805272"/>
        <w:bookmarkEnd w:id="586"/>
        <w:bookmarkEnd w:id="587"/>
        <w:bookmarkEnd w:id="588"/>
      </w:del>
    </w:p>
    <w:p w14:paraId="75017C0A" w14:textId="2EEF695E" w:rsidR="00770DEF" w:rsidDel="00F27252" w:rsidRDefault="00770DEF" w:rsidP="00770DEF">
      <w:pPr>
        <w:rPr>
          <w:del w:id="589" w:author="Gabriel Pestana" w:date="2021-04-19T21:19:00Z"/>
        </w:rPr>
      </w:pPr>
      <w:del w:id="590" w:author="Gabriel Pestana" w:date="2021-04-19T21:19:00Z">
        <w:r w:rsidDel="00F27252">
          <w:delText>1 diapositivo – Fase do Atingir com as 2 peças elaboradas</w:delText>
        </w:r>
        <w:bookmarkStart w:id="591" w:name="_Toc69762037"/>
        <w:bookmarkStart w:id="592" w:name="_Toc69762447"/>
        <w:bookmarkStart w:id="593" w:name="_Toc69805273"/>
        <w:bookmarkEnd w:id="591"/>
        <w:bookmarkEnd w:id="592"/>
        <w:bookmarkEnd w:id="593"/>
      </w:del>
    </w:p>
    <w:p w14:paraId="55008BE9" w14:textId="1860531D" w:rsidR="00770DEF" w:rsidDel="00F27252" w:rsidRDefault="00770DEF" w:rsidP="00770DEF">
      <w:pPr>
        <w:rPr>
          <w:del w:id="594" w:author="Gabriel Pestana" w:date="2021-04-19T21:19:00Z"/>
        </w:rPr>
      </w:pPr>
      <w:del w:id="595" w:author="Gabriel Pestana" w:date="2021-04-19T21:19:00Z">
        <w:r w:rsidRPr="00526045" w:rsidDel="00F27252">
          <w:delText>1 diapositivo –</w:delText>
        </w:r>
        <w:r w:rsidDel="00F27252">
          <w:delText xml:space="preserve"> F</w:delText>
        </w:r>
        <w:r w:rsidRPr="00526045" w:rsidDel="00F27252">
          <w:delText>undamentação teórica</w:delText>
        </w:r>
        <w:r w:rsidDel="00F27252">
          <w:delText xml:space="preserve"> das peças sobre a fase Atingir</w:delText>
        </w:r>
        <w:bookmarkStart w:id="596" w:name="_Toc69762038"/>
        <w:bookmarkStart w:id="597" w:name="_Toc69762448"/>
        <w:bookmarkStart w:id="598" w:name="_Toc69805274"/>
        <w:bookmarkEnd w:id="596"/>
        <w:bookmarkEnd w:id="597"/>
        <w:bookmarkEnd w:id="598"/>
      </w:del>
    </w:p>
    <w:p w14:paraId="1104424A" w14:textId="4AF511F1" w:rsidR="00770DEF" w:rsidDel="00F27252" w:rsidRDefault="00770DEF" w:rsidP="00770DEF">
      <w:pPr>
        <w:rPr>
          <w:del w:id="599" w:author="Gabriel Pestana" w:date="2021-04-19T21:19:00Z"/>
        </w:rPr>
      </w:pPr>
      <w:del w:id="600" w:author="Gabriel Pestana" w:date="2021-04-19T21:19:00Z">
        <w:r w:rsidRPr="00F67A89" w:rsidDel="00F27252">
          <w:delText xml:space="preserve">1 diapositivo – Fase do </w:delText>
        </w:r>
        <w:r w:rsidDel="00F27252">
          <w:delText xml:space="preserve">Envolver </w:delText>
        </w:r>
        <w:r w:rsidRPr="00025FD1" w:rsidDel="00F27252">
          <w:delText>com as 2 peças elaboradas</w:delText>
        </w:r>
        <w:bookmarkStart w:id="601" w:name="_Toc69762039"/>
        <w:bookmarkStart w:id="602" w:name="_Toc69762449"/>
        <w:bookmarkStart w:id="603" w:name="_Toc69805275"/>
        <w:bookmarkEnd w:id="601"/>
        <w:bookmarkEnd w:id="602"/>
        <w:bookmarkEnd w:id="603"/>
      </w:del>
    </w:p>
    <w:p w14:paraId="6B6FBFC9" w14:textId="7F245C43" w:rsidR="00770DEF" w:rsidDel="00F27252" w:rsidRDefault="00770DEF" w:rsidP="00770DEF">
      <w:pPr>
        <w:rPr>
          <w:del w:id="604" w:author="Gabriel Pestana" w:date="2021-04-19T21:19:00Z"/>
        </w:rPr>
      </w:pPr>
      <w:del w:id="605" w:author="Gabriel Pestana" w:date="2021-04-19T21:19:00Z">
        <w:r w:rsidRPr="00D609D1" w:rsidDel="00F27252">
          <w:delText>1 diapositivo –</w:delText>
        </w:r>
        <w:r w:rsidDel="00F27252">
          <w:delText xml:space="preserve"> F</w:delText>
        </w:r>
        <w:r w:rsidRPr="00D609D1" w:rsidDel="00F27252">
          <w:delText xml:space="preserve">undamentação teórica das peças sobre a fase </w:delText>
        </w:r>
        <w:r w:rsidDel="00F27252">
          <w:delText>Envolver</w:delText>
        </w:r>
        <w:bookmarkStart w:id="606" w:name="_Toc69762040"/>
        <w:bookmarkStart w:id="607" w:name="_Toc69762450"/>
        <w:bookmarkStart w:id="608" w:name="_Toc69805276"/>
        <w:bookmarkEnd w:id="606"/>
        <w:bookmarkEnd w:id="607"/>
        <w:bookmarkEnd w:id="608"/>
      </w:del>
    </w:p>
    <w:p w14:paraId="391D76FC" w14:textId="4AEB8C8C" w:rsidR="00770DEF" w:rsidDel="00F27252" w:rsidRDefault="00770DEF" w:rsidP="00770DEF">
      <w:pPr>
        <w:rPr>
          <w:del w:id="609" w:author="Gabriel Pestana" w:date="2021-04-19T21:19:00Z"/>
        </w:rPr>
      </w:pPr>
      <w:del w:id="610" w:author="Gabriel Pestana" w:date="2021-04-19T21:19:00Z">
        <w:r w:rsidRPr="00F67A89" w:rsidDel="00F27252">
          <w:delText xml:space="preserve">1 diapositivo – Fase do </w:delText>
        </w:r>
        <w:r w:rsidDel="00F27252">
          <w:delText xml:space="preserve">Converter </w:delText>
        </w:r>
        <w:r w:rsidRPr="00025FD1" w:rsidDel="00F27252">
          <w:delText>com as 2 peças elaboradas</w:delText>
        </w:r>
        <w:bookmarkStart w:id="611" w:name="_Toc69762041"/>
        <w:bookmarkStart w:id="612" w:name="_Toc69762451"/>
        <w:bookmarkStart w:id="613" w:name="_Toc69805277"/>
        <w:bookmarkEnd w:id="611"/>
        <w:bookmarkEnd w:id="612"/>
        <w:bookmarkEnd w:id="613"/>
      </w:del>
    </w:p>
    <w:p w14:paraId="3A6A69DA" w14:textId="06EE0D6E" w:rsidR="00770DEF" w:rsidDel="00F27252" w:rsidRDefault="00770DEF" w:rsidP="00770DEF">
      <w:pPr>
        <w:rPr>
          <w:del w:id="614" w:author="Gabriel Pestana" w:date="2021-04-19T21:19:00Z"/>
        </w:rPr>
      </w:pPr>
      <w:del w:id="615" w:author="Gabriel Pestana" w:date="2021-04-19T21:19:00Z">
        <w:r w:rsidRPr="00D609D1" w:rsidDel="00F27252">
          <w:delText>1 diapositivo –</w:delText>
        </w:r>
        <w:r w:rsidDel="00F27252">
          <w:delText xml:space="preserve"> </w:delText>
        </w:r>
        <w:r w:rsidRPr="00D609D1" w:rsidDel="00F27252">
          <w:delText xml:space="preserve">Fundamentação teórica das peças sobre a fase </w:delText>
        </w:r>
        <w:r w:rsidDel="00F27252">
          <w:delText>Converter</w:delText>
        </w:r>
        <w:bookmarkStart w:id="616" w:name="_Toc69762042"/>
        <w:bookmarkStart w:id="617" w:name="_Toc69762452"/>
        <w:bookmarkStart w:id="618" w:name="_Toc69805278"/>
        <w:bookmarkEnd w:id="616"/>
        <w:bookmarkEnd w:id="617"/>
        <w:bookmarkEnd w:id="618"/>
      </w:del>
    </w:p>
    <w:p w14:paraId="1F6BB4E7" w14:textId="6E020AF2" w:rsidR="00770DEF" w:rsidDel="00F27252" w:rsidRDefault="00770DEF" w:rsidP="00770DEF">
      <w:pPr>
        <w:rPr>
          <w:del w:id="619" w:author="Gabriel Pestana" w:date="2021-04-19T21:19:00Z"/>
        </w:rPr>
      </w:pPr>
      <w:del w:id="620" w:author="Gabriel Pestana" w:date="2021-04-19T21:19:00Z">
        <w:r w:rsidRPr="00F67A89" w:rsidDel="00F27252">
          <w:delText xml:space="preserve">1 diapositivo – Fase do </w:delText>
        </w:r>
        <w:r w:rsidDel="00F27252">
          <w:delText xml:space="preserve">Reter </w:delText>
        </w:r>
        <w:r w:rsidRPr="00025FD1" w:rsidDel="00F27252">
          <w:delText>com as 2 peças elaboradas</w:delText>
        </w:r>
        <w:bookmarkStart w:id="621" w:name="_Toc69762043"/>
        <w:bookmarkStart w:id="622" w:name="_Toc69762453"/>
        <w:bookmarkStart w:id="623" w:name="_Toc69805279"/>
        <w:bookmarkEnd w:id="621"/>
        <w:bookmarkEnd w:id="622"/>
        <w:bookmarkEnd w:id="623"/>
      </w:del>
    </w:p>
    <w:p w14:paraId="0207BA31" w14:textId="2ECBC411" w:rsidR="00770DEF" w:rsidDel="00F27252" w:rsidRDefault="00770DEF" w:rsidP="00770DEF">
      <w:pPr>
        <w:rPr>
          <w:del w:id="624" w:author="Gabriel Pestana" w:date="2021-04-19T21:19:00Z"/>
        </w:rPr>
      </w:pPr>
      <w:del w:id="625" w:author="Gabriel Pestana" w:date="2021-04-19T21:19:00Z">
        <w:r w:rsidRPr="00D609D1" w:rsidDel="00F27252">
          <w:delText>1 diapositivo –</w:delText>
        </w:r>
        <w:r w:rsidDel="00F27252">
          <w:delText xml:space="preserve"> </w:delText>
        </w:r>
        <w:r w:rsidRPr="00D609D1" w:rsidDel="00F27252">
          <w:delText xml:space="preserve">Fundamentação teórica das peças sobre a fase </w:delText>
        </w:r>
        <w:r w:rsidDel="00F27252">
          <w:delText>Reter</w:delText>
        </w:r>
        <w:bookmarkStart w:id="626" w:name="_Toc69762044"/>
        <w:bookmarkStart w:id="627" w:name="_Toc69762454"/>
        <w:bookmarkStart w:id="628" w:name="_Toc69805280"/>
        <w:bookmarkEnd w:id="626"/>
        <w:bookmarkEnd w:id="627"/>
        <w:bookmarkEnd w:id="628"/>
      </w:del>
    </w:p>
    <w:p w14:paraId="7D7EAD15" w14:textId="2D542DD3" w:rsidR="00770DEF" w:rsidDel="00F27252" w:rsidRDefault="00770DEF" w:rsidP="00770DEF">
      <w:pPr>
        <w:rPr>
          <w:del w:id="629" w:author="Gabriel Pestana" w:date="2021-04-19T21:19:00Z"/>
        </w:rPr>
      </w:pPr>
      <w:del w:id="630" w:author="Gabriel Pestana" w:date="2021-04-19T21:19:00Z">
        <w:r w:rsidRPr="00154BC1" w:rsidDel="00F27252">
          <w:delText>1 diapositivo –</w:delText>
        </w:r>
        <w:r w:rsidDel="00F27252">
          <w:delText xml:space="preserve"> Conclusão com a </w:delText>
        </w:r>
        <w:r w:rsidRPr="004516AF" w:rsidDel="00F27252">
          <w:delText>espectativa da campanha</w:delText>
        </w:r>
        <w:r w:rsidDel="00F27252">
          <w:delText>.</w:delText>
        </w:r>
        <w:bookmarkStart w:id="631" w:name="_Toc69762045"/>
        <w:bookmarkStart w:id="632" w:name="_Toc69762455"/>
        <w:bookmarkStart w:id="633" w:name="_Toc69805281"/>
        <w:bookmarkEnd w:id="631"/>
        <w:bookmarkEnd w:id="632"/>
        <w:bookmarkEnd w:id="633"/>
      </w:del>
    </w:p>
    <w:p w14:paraId="7FC3032D" w14:textId="116ECC53" w:rsidR="00770DEF" w:rsidDel="00F27252" w:rsidRDefault="00770DEF" w:rsidP="00770DEF">
      <w:pPr>
        <w:rPr>
          <w:del w:id="634" w:author="Gabriel Pestana" w:date="2021-04-19T21:19:00Z"/>
        </w:rPr>
      </w:pPr>
      <w:bookmarkStart w:id="635" w:name="_Toc69762046"/>
      <w:bookmarkStart w:id="636" w:name="_Toc69762456"/>
      <w:bookmarkStart w:id="637" w:name="_Toc69805282"/>
      <w:bookmarkEnd w:id="635"/>
      <w:bookmarkEnd w:id="636"/>
      <w:bookmarkEnd w:id="637"/>
    </w:p>
    <w:p w14:paraId="775DD28D" w14:textId="704A2511" w:rsidR="00770DEF" w:rsidRPr="00104134" w:rsidDel="00F27252" w:rsidRDefault="00770DEF" w:rsidP="00770DEF">
      <w:pPr>
        <w:rPr>
          <w:del w:id="638" w:author="Gabriel Pestana" w:date="2021-04-19T21:19:00Z"/>
          <w:b/>
          <w:bCs/>
        </w:rPr>
      </w:pPr>
      <w:del w:id="639" w:author="Gabriel Pestana" w:date="2021-04-19T21:19:00Z">
        <w:r w:rsidRPr="00104134" w:rsidDel="00F27252">
          <w:rPr>
            <w:b/>
            <w:bCs/>
          </w:rPr>
          <w:delText>Data de entrega</w:delText>
        </w:r>
        <w:bookmarkStart w:id="640" w:name="_Toc69762047"/>
        <w:bookmarkStart w:id="641" w:name="_Toc69762457"/>
        <w:bookmarkStart w:id="642" w:name="_Toc69805283"/>
        <w:bookmarkEnd w:id="640"/>
        <w:bookmarkEnd w:id="641"/>
        <w:bookmarkEnd w:id="642"/>
      </w:del>
    </w:p>
    <w:p w14:paraId="2F5FA5E7" w14:textId="7BBFD2A1" w:rsidR="00770DEF" w:rsidDel="00F27252" w:rsidRDefault="00770DEF" w:rsidP="00770DEF">
      <w:pPr>
        <w:rPr>
          <w:del w:id="643" w:author="Gabriel Pestana" w:date="2021-04-19T21:19:00Z"/>
          <w:highlight w:val="yellow"/>
        </w:rPr>
      </w:pPr>
      <w:del w:id="644" w:author="Gabriel Pestana" w:date="2021-04-19T21:19:00Z">
        <w:r w:rsidRPr="00A03B98" w:rsidDel="00F27252">
          <w:delText>O</w:delText>
        </w:r>
        <w:r w:rsidRPr="00DD672B" w:rsidDel="00F27252">
          <w:rPr>
            <w:highlight w:val="yellow"/>
          </w:rPr>
          <w:delText>s trabalhos deverão ser enviados ao meu cuidado por e-mail até ao dia 18 de Maio (23h59), para as turmas M2 e T2, e até ao dia 20 de Maio (23h59), para as turmas M1 e T1</w:delText>
        </w:r>
        <w:bookmarkStart w:id="645" w:name="_Toc69762048"/>
        <w:bookmarkStart w:id="646" w:name="_Toc69762458"/>
        <w:bookmarkStart w:id="647" w:name="_Toc69805284"/>
        <w:bookmarkEnd w:id="645"/>
        <w:bookmarkEnd w:id="646"/>
        <w:bookmarkEnd w:id="647"/>
      </w:del>
    </w:p>
    <w:p w14:paraId="3A31FC6C" w14:textId="090076D5" w:rsidR="00CA366D" w:rsidDel="00F27252" w:rsidRDefault="00CA366D" w:rsidP="00770DEF">
      <w:pPr>
        <w:rPr>
          <w:del w:id="648" w:author="Gabriel Pestana" w:date="2021-04-19T21:19:00Z"/>
        </w:rPr>
      </w:pPr>
      <w:bookmarkStart w:id="649" w:name="_Toc69762049"/>
      <w:bookmarkStart w:id="650" w:name="_Toc69762459"/>
      <w:bookmarkStart w:id="651" w:name="_Toc69805285"/>
      <w:bookmarkEnd w:id="649"/>
      <w:bookmarkEnd w:id="650"/>
      <w:bookmarkEnd w:id="651"/>
    </w:p>
    <w:p w14:paraId="4BB3BEB9" w14:textId="71DB8518" w:rsidR="0094348F" w:rsidDel="00F27252" w:rsidRDefault="0094348F">
      <w:pPr>
        <w:jc w:val="left"/>
        <w:rPr>
          <w:del w:id="652" w:author="Gabriel Pestana" w:date="2021-04-19T21:19:00Z"/>
        </w:rPr>
      </w:pPr>
      <w:bookmarkStart w:id="653" w:name="_Toc69762050"/>
      <w:bookmarkStart w:id="654" w:name="_Toc69762460"/>
      <w:bookmarkStart w:id="655" w:name="_Toc69805286"/>
      <w:bookmarkEnd w:id="653"/>
      <w:bookmarkEnd w:id="654"/>
      <w:bookmarkEnd w:id="655"/>
    </w:p>
    <w:p w14:paraId="49A8AAA7" w14:textId="16FDC3CC" w:rsidR="0094348F" w:rsidDel="00F27252" w:rsidRDefault="00283BC9">
      <w:pPr>
        <w:jc w:val="left"/>
        <w:rPr>
          <w:del w:id="656" w:author="Gabriel Pestana" w:date="2021-04-19T21:19:00Z"/>
          <w:b/>
          <w:sz w:val="28"/>
        </w:rPr>
      </w:pPr>
      <w:del w:id="657" w:author="Gabriel Pestana" w:date="2021-04-19T21:19:00Z">
        <w:r w:rsidDel="00F27252">
          <w:br w:type="page"/>
        </w:r>
      </w:del>
    </w:p>
    <w:p w14:paraId="66A7B4A3" w14:textId="15DAABBD" w:rsidR="0094348F" w:rsidRPr="00563C37" w:rsidDel="00F27252" w:rsidRDefault="00283BC9" w:rsidP="00563C37">
      <w:pPr>
        <w:pStyle w:val="Heading1"/>
        <w:rPr>
          <w:del w:id="658" w:author="Gabriel Pestana" w:date="2021-04-19T21:19:00Z"/>
        </w:rPr>
      </w:pPr>
      <w:del w:id="659" w:author="Gabriel Pestana" w:date="2021-04-19T21:19:00Z">
        <w:r w:rsidRPr="00563C37" w:rsidDel="00F27252">
          <w:delText>Componente de Programação Orientada por Objetos</w:delText>
        </w:r>
        <w:bookmarkStart w:id="660" w:name="_Toc69762051"/>
        <w:bookmarkStart w:id="661" w:name="_Toc69762461"/>
        <w:bookmarkStart w:id="662" w:name="_Toc69805287"/>
        <w:bookmarkEnd w:id="660"/>
        <w:bookmarkEnd w:id="661"/>
        <w:bookmarkEnd w:id="662"/>
      </w:del>
    </w:p>
    <w:p w14:paraId="18901576" w14:textId="6EF87222" w:rsidR="00563C37" w:rsidRPr="008730E8" w:rsidDel="00F27252" w:rsidRDefault="00563C37" w:rsidP="00563C37">
      <w:pPr>
        <w:pStyle w:val="Heading2"/>
        <w:rPr>
          <w:del w:id="663" w:author="Gabriel Pestana" w:date="2021-04-19T21:19:00Z"/>
        </w:rPr>
      </w:pPr>
      <w:del w:id="664" w:author="Gabriel Pestana" w:date="2021-04-19T21:19:00Z">
        <w:r w:rsidDel="00F27252">
          <w:delText>Código do projeto (github)</w:delText>
        </w:r>
        <w:bookmarkStart w:id="665" w:name="_Toc69762052"/>
        <w:bookmarkStart w:id="666" w:name="_Toc69762462"/>
        <w:bookmarkStart w:id="667" w:name="_Toc69805288"/>
        <w:bookmarkEnd w:id="665"/>
        <w:bookmarkEnd w:id="666"/>
        <w:bookmarkEnd w:id="667"/>
      </w:del>
    </w:p>
    <w:p w14:paraId="6A94098F" w14:textId="39ABC857" w:rsidR="00563C37" w:rsidDel="00F27252" w:rsidRDefault="00563C37" w:rsidP="00563C37">
      <w:pPr>
        <w:rPr>
          <w:del w:id="668" w:author="Gabriel Pestana" w:date="2021-04-19T21:19:00Z"/>
        </w:rPr>
      </w:pPr>
      <w:del w:id="669" w:author="Gabriel Pestana" w:date="2021-04-19T21:19:00Z">
        <w:r w:rsidDel="00F27252">
          <w:delText xml:space="preserve">Todo o código do projeto deve estar no github e os alunos deverão indicar o link do repositório num spreadsheet que será disponibilizado para o efeito. </w:delText>
        </w:r>
        <w:bookmarkStart w:id="670" w:name="_Toc69762053"/>
        <w:bookmarkStart w:id="671" w:name="_Toc69762463"/>
        <w:bookmarkStart w:id="672" w:name="_Toc69805289"/>
        <w:bookmarkEnd w:id="670"/>
        <w:bookmarkEnd w:id="671"/>
        <w:bookmarkEnd w:id="672"/>
      </w:del>
    </w:p>
    <w:p w14:paraId="4C3FADE8" w14:textId="1E0BE57C" w:rsidR="00563C37" w:rsidDel="00F27252" w:rsidRDefault="00563C37" w:rsidP="00563C37">
      <w:pPr>
        <w:rPr>
          <w:del w:id="673" w:author="Gabriel Pestana" w:date="2021-04-19T21:19:00Z"/>
        </w:rPr>
      </w:pPr>
      <w:del w:id="674" w:author="Gabriel Pestana" w:date="2021-04-19T21:19:00Z">
        <w:r w:rsidDel="00F27252">
          <w:delText xml:space="preserve">Os alunos deve utilizar a ferramenta de controlo de versões para gestão das suas contribuições para o projeto. </w:delText>
        </w:r>
        <w:bookmarkStart w:id="675" w:name="_Toc69762054"/>
        <w:bookmarkStart w:id="676" w:name="_Toc69762464"/>
        <w:bookmarkStart w:id="677" w:name="_Toc69805290"/>
        <w:bookmarkEnd w:id="675"/>
        <w:bookmarkEnd w:id="676"/>
        <w:bookmarkEnd w:id="677"/>
      </w:del>
    </w:p>
    <w:p w14:paraId="41FF79E5" w14:textId="0A5B5EB0" w:rsidR="00563C37" w:rsidDel="00F27252" w:rsidRDefault="00563C37" w:rsidP="00563C37">
      <w:pPr>
        <w:rPr>
          <w:del w:id="678" w:author="Gabriel Pestana" w:date="2021-04-19T21:19:00Z"/>
        </w:rPr>
      </w:pPr>
      <w:del w:id="679" w:author="Gabriel Pestana" w:date="2021-04-19T21:19:00Z">
        <w:r w:rsidDel="00F27252">
          <w:delText xml:space="preserve">Será avaliado para cada aluno se fizeram diferentes </w:delText>
        </w:r>
        <w:r w:rsidRPr="008730E8" w:rsidDel="00F27252">
          <w:rPr>
            <w:i/>
            <w:iCs/>
          </w:rPr>
          <w:delText>commits</w:delText>
        </w:r>
        <w:r w:rsidDel="00F27252">
          <w:delText xml:space="preserve"> ao longo dos projetos (todos os alunos no projeto têm de fazer contribuições).</w:delText>
        </w:r>
        <w:bookmarkStart w:id="680" w:name="_Toc69762055"/>
        <w:bookmarkStart w:id="681" w:name="_Toc69762465"/>
        <w:bookmarkStart w:id="682" w:name="_Toc69805291"/>
        <w:bookmarkEnd w:id="680"/>
        <w:bookmarkEnd w:id="681"/>
        <w:bookmarkEnd w:id="682"/>
      </w:del>
    </w:p>
    <w:p w14:paraId="00F40D27" w14:textId="6E5E9435" w:rsidR="00563C37" w:rsidRPr="008730E8" w:rsidDel="00F27252" w:rsidRDefault="00563C37" w:rsidP="00563C37">
      <w:pPr>
        <w:pStyle w:val="Heading2"/>
        <w:rPr>
          <w:del w:id="683" w:author="Gabriel Pestana" w:date="2021-04-19T21:19:00Z"/>
        </w:rPr>
      </w:pPr>
      <w:del w:id="684" w:author="Gabriel Pestana" w:date="2021-04-19T21:19:00Z">
        <w:r w:rsidDel="00F27252">
          <w:delText>Documentação</w:delText>
        </w:r>
        <w:bookmarkStart w:id="685" w:name="_Toc69762056"/>
        <w:bookmarkStart w:id="686" w:name="_Toc69762466"/>
        <w:bookmarkStart w:id="687" w:name="_Toc69805292"/>
        <w:bookmarkEnd w:id="685"/>
        <w:bookmarkEnd w:id="686"/>
        <w:bookmarkEnd w:id="687"/>
      </w:del>
    </w:p>
    <w:p w14:paraId="2DA9452B" w14:textId="62C0DD27" w:rsidR="00563C37" w:rsidDel="00F27252" w:rsidRDefault="00563C37" w:rsidP="00563C37">
      <w:pPr>
        <w:rPr>
          <w:del w:id="688" w:author="Gabriel Pestana" w:date="2021-04-19T21:19:00Z"/>
        </w:rPr>
      </w:pPr>
      <w:del w:id="689" w:author="Gabriel Pestana" w:date="2021-04-19T21:19:00Z">
        <w:r w:rsidDel="00F27252">
          <w:delText>A documentação deve ser incluída no relatório, mas também numa pasta “documentação” no repositório github.</w:delText>
        </w:r>
        <w:bookmarkStart w:id="690" w:name="_Toc69762057"/>
        <w:bookmarkStart w:id="691" w:name="_Toc69762467"/>
        <w:bookmarkStart w:id="692" w:name="_Toc69805293"/>
        <w:bookmarkEnd w:id="690"/>
        <w:bookmarkEnd w:id="691"/>
        <w:bookmarkEnd w:id="692"/>
      </w:del>
    </w:p>
    <w:p w14:paraId="51CF5EB5" w14:textId="538B9BE6" w:rsidR="00563C37" w:rsidDel="00F27252" w:rsidRDefault="00563C37" w:rsidP="00563C37">
      <w:pPr>
        <w:rPr>
          <w:del w:id="693" w:author="Gabriel Pestana" w:date="2021-04-19T21:19:00Z"/>
        </w:rPr>
      </w:pPr>
      <w:del w:id="694" w:author="Gabriel Pestana" w:date="2021-04-19T21:19:00Z">
        <w:r w:rsidDel="00F27252">
          <w:delText xml:space="preserve">Cada um dos seguintes elementos deve estar num ficheiro separado na pasta do repositório </w:delText>
        </w:r>
        <w:r w:rsidRPr="0084725B" w:rsidDel="00F27252">
          <w:rPr>
            <w:b/>
            <w:bCs/>
          </w:rPr>
          <w:delText>em formato de pdf</w:delText>
        </w:r>
        <w:r w:rsidDel="00F27252">
          <w:rPr>
            <w:b/>
            <w:bCs/>
          </w:rPr>
          <w:delText xml:space="preserve"> </w:delText>
        </w:r>
        <w:r w:rsidDel="00F27252">
          <w:delText>(pode ser formato de imagem para o diagrama de classes (ex; png).</w:delText>
        </w:r>
        <w:bookmarkStart w:id="695" w:name="_Toc69762058"/>
        <w:bookmarkStart w:id="696" w:name="_Toc69762468"/>
        <w:bookmarkStart w:id="697" w:name="_Toc69805294"/>
        <w:bookmarkEnd w:id="695"/>
        <w:bookmarkEnd w:id="696"/>
        <w:bookmarkEnd w:id="697"/>
      </w:del>
    </w:p>
    <w:p w14:paraId="1B71342A" w14:textId="71930508" w:rsidR="00563C37" w:rsidRPr="0084725B" w:rsidDel="00F27252" w:rsidRDefault="00563C37" w:rsidP="00563C37">
      <w:pPr>
        <w:rPr>
          <w:del w:id="698" w:author="Gabriel Pestana" w:date="2021-04-19T21:19:00Z"/>
        </w:rPr>
      </w:pPr>
      <w:del w:id="699" w:author="Gabriel Pestana" w:date="2021-04-19T21:19:00Z">
        <w:r w:rsidDel="00F27252">
          <w:delText>No relatório os elementos estarão juntos conforme aqui indicado.</w:delText>
        </w:r>
        <w:bookmarkStart w:id="700" w:name="_Toc69762059"/>
        <w:bookmarkStart w:id="701" w:name="_Toc69762469"/>
        <w:bookmarkStart w:id="702" w:name="_Toc69805295"/>
        <w:bookmarkEnd w:id="700"/>
        <w:bookmarkEnd w:id="701"/>
        <w:bookmarkEnd w:id="702"/>
      </w:del>
    </w:p>
    <w:p w14:paraId="60EAE85A" w14:textId="2478A5AA" w:rsidR="00563C37" w:rsidRPr="00563C37" w:rsidDel="00F27252" w:rsidRDefault="00563C37" w:rsidP="00563C37">
      <w:pPr>
        <w:pStyle w:val="Heading3"/>
        <w:rPr>
          <w:del w:id="703" w:author="Gabriel Pestana" w:date="2021-04-19T21:19:00Z"/>
        </w:rPr>
      </w:pPr>
      <w:del w:id="704" w:author="Gabriel Pestana" w:date="2021-04-19T21:19:00Z">
        <w:r w:rsidRPr="00563C37" w:rsidDel="00F27252">
          <w:delText>Diagrama de classes</w:delText>
        </w:r>
        <w:bookmarkStart w:id="705" w:name="_Toc69762060"/>
        <w:bookmarkStart w:id="706" w:name="_Toc69762470"/>
        <w:bookmarkStart w:id="707" w:name="_Toc69805296"/>
        <w:bookmarkEnd w:id="705"/>
        <w:bookmarkEnd w:id="706"/>
        <w:bookmarkEnd w:id="707"/>
      </w:del>
    </w:p>
    <w:p w14:paraId="2EE0AE45" w14:textId="74155F7B" w:rsidR="00563C37" w:rsidDel="00F27252" w:rsidRDefault="00563C37" w:rsidP="00563C37">
      <w:pPr>
        <w:rPr>
          <w:del w:id="708" w:author="Gabriel Pestana" w:date="2021-04-19T21:19:00Z"/>
        </w:rPr>
      </w:pPr>
      <w:del w:id="709" w:author="Gabriel Pestana" w:date="2021-04-19T21:19:00Z">
        <w:r w:rsidDel="00F27252">
          <w:delText xml:space="preserve">Devem incluir uma imagem (pdf, png ou outro formato de imagem) do diagrama de classes na pasta do github e no relatório. O diagrama deve seguir as regras dadas nesta UC (programação orientada por objetos). </w:delText>
        </w:r>
        <w:bookmarkStart w:id="710" w:name="_Toc69762061"/>
        <w:bookmarkStart w:id="711" w:name="_Toc69762471"/>
        <w:bookmarkStart w:id="712" w:name="_Toc69805297"/>
        <w:bookmarkEnd w:id="710"/>
        <w:bookmarkEnd w:id="711"/>
        <w:bookmarkEnd w:id="712"/>
      </w:del>
    </w:p>
    <w:p w14:paraId="7C8A6448" w14:textId="0DA7F068" w:rsidR="00563C37" w:rsidDel="00F27252" w:rsidRDefault="00563C37" w:rsidP="00563C37">
      <w:pPr>
        <w:rPr>
          <w:del w:id="713" w:author="Gabriel Pestana" w:date="2021-04-19T21:19:00Z"/>
        </w:rPr>
      </w:pPr>
      <w:del w:id="714" w:author="Gabriel Pestana" w:date="2021-04-19T21:19:00Z">
        <w:r w:rsidDel="00F27252">
          <w:delText>O diagrama pode ser feito com recurso a software de modelação (</w:delText>
        </w:r>
        <w:r w:rsidR="00565820" w:rsidDel="00F27252">
          <w:delText>e.g.,</w:delText>
        </w:r>
        <w:r w:rsidDel="00F27252">
          <w:delText xml:space="preserve"> software ideas modeller) ou pode ser feito em papel e fotografado ou digitalizado (desde que o diagrama se perceba). </w:delText>
        </w:r>
        <w:bookmarkStart w:id="715" w:name="_Toc69762062"/>
        <w:bookmarkStart w:id="716" w:name="_Toc69762472"/>
        <w:bookmarkStart w:id="717" w:name="_Toc69805298"/>
        <w:bookmarkEnd w:id="715"/>
        <w:bookmarkEnd w:id="716"/>
        <w:bookmarkEnd w:id="717"/>
      </w:del>
    </w:p>
    <w:p w14:paraId="6436087A" w14:textId="11ED850F" w:rsidR="00563C37" w:rsidRPr="008730E8" w:rsidDel="00F27252" w:rsidRDefault="00563C37" w:rsidP="00563C37">
      <w:pPr>
        <w:pStyle w:val="Heading3"/>
        <w:rPr>
          <w:del w:id="718" w:author="Gabriel Pestana" w:date="2021-04-19T21:19:00Z"/>
        </w:rPr>
      </w:pPr>
      <w:del w:id="719" w:author="Gabriel Pestana" w:date="2021-04-19T21:19:00Z">
        <w:r w:rsidDel="00F27252">
          <w:delText>Guiões de utilização</w:delText>
        </w:r>
        <w:bookmarkStart w:id="720" w:name="_Toc69762063"/>
        <w:bookmarkStart w:id="721" w:name="_Toc69762473"/>
        <w:bookmarkStart w:id="722" w:name="_Toc69805299"/>
        <w:bookmarkEnd w:id="720"/>
        <w:bookmarkEnd w:id="721"/>
        <w:bookmarkEnd w:id="722"/>
      </w:del>
    </w:p>
    <w:p w14:paraId="07F026EF" w14:textId="475B6A18" w:rsidR="00563C37" w:rsidDel="00F27252" w:rsidRDefault="00563C37" w:rsidP="00563C37">
      <w:pPr>
        <w:rPr>
          <w:del w:id="723" w:author="Gabriel Pestana" w:date="2021-04-19T21:19:00Z"/>
        </w:rPr>
      </w:pPr>
      <w:del w:id="724" w:author="Gabriel Pestana" w:date="2021-04-19T21:19:00Z">
        <w:r w:rsidDel="00F27252">
          <w:delText>Devem ser incluídos 3 guiões de utilização de acordo com o template dado inicialmente.</w:delText>
        </w:r>
        <w:bookmarkStart w:id="725" w:name="_Toc69762064"/>
        <w:bookmarkStart w:id="726" w:name="_Toc69762474"/>
        <w:bookmarkStart w:id="727" w:name="_Toc69805300"/>
        <w:bookmarkEnd w:id="725"/>
        <w:bookmarkEnd w:id="726"/>
        <w:bookmarkEnd w:id="727"/>
      </w:del>
    </w:p>
    <w:p w14:paraId="231266E8" w14:textId="7C6E93D7" w:rsidR="00563C37" w:rsidDel="00F27252" w:rsidRDefault="00563C37" w:rsidP="00563C37">
      <w:pPr>
        <w:rPr>
          <w:del w:id="728" w:author="Gabriel Pestana" w:date="2021-04-19T21:19:00Z"/>
        </w:rPr>
      </w:pPr>
      <w:del w:id="729" w:author="Gabriel Pestana" w:date="2021-04-19T21:19:00Z">
        <w:r w:rsidDel="00F27252">
          <w:delText>Os alunos devem utilizar os guiões para demonstrar a aplicação (total ou parcialmente) garantido que eles fazem sentido e são exequíveis. O que não for possível de fazer deve ser alterado ou claramente indicado no guião.</w:delText>
        </w:r>
        <w:bookmarkStart w:id="730" w:name="_Toc69762065"/>
        <w:bookmarkStart w:id="731" w:name="_Toc69762475"/>
        <w:bookmarkStart w:id="732" w:name="_Toc69805301"/>
        <w:bookmarkEnd w:id="730"/>
        <w:bookmarkEnd w:id="731"/>
        <w:bookmarkEnd w:id="732"/>
      </w:del>
    </w:p>
    <w:p w14:paraId="1402A215" w14:textId="3E5C0355" w:rsidR="00563C37" w:rsidRPr="0084725B" w:rsidDel="00F27252" w:rsidRDefault="00563C37" w:rsidP="00563C37">
      <w:pPr>
        <w:rPr>
          <w:del w:id="733" w:author="Gabriel Pestana" w:date="2021-04-19T21:19:00Z"/>
        </w:rPr>
      </w:pPr>
      <w:del w:id="734" w:author="Gabriel Pestana" w:date="2021-04-19T21:19:00Z">
        <w:r w:rsidDel="00F27252">
          <w:delText>Os guiões serão usados para teste das aplicações e compreensão de que funcionalidades estão feitas e se fazem sentido para o tema proposto.</w:delText>
        </w:r>
        <w:bookmarkStart w:id="735" w:name="_Toc69762066"/>
        <w:bookmarkStart w:id="736" w:name="_Toc69762476"/>
        <w:bookmarkStart w:id="737" w:name="_Toc69805302"/>
        <w:bookmarkEnd w:id="735"/>
        <w:bookmarkEnd w:id="736"/>
        <w:bookmarkEnd w:id="737"/>
      </w:del>
    </w:p>
    <w:p w14:paraId="4410C443" w14:textId="2105E854" w:rsidR="00563C37" w:rsidDel="00F27252" w:rsidRDefault="00563C37" w:rsidP="00563C37">
      <w:pPr>
        <w:pStyle w:val="Heading3"/>
        <w:rPr>
          <w:del w:id="738" w:author="Gabriel Pestana" w:date="2021-04-19T21:19:00Z"/>
        </w:rPr>
      </w:pPr>
      <w:del w:id="739" w:author="Gabriel Pestana" w:date="2021-04-19T21:19:00Z">
        <w:r w:rsidDel="00F27252">
          <w:delText>Documentação REST</w:delText>
        </w:r>
        <w:bookmarkStart w:id="740" w:name="_Toc69762067"/>
        <w:bookmarkStart w:id="741" w:name="_Toc69762477"/>
        <w:bookmarkStart w:id="742" w:name="_Toc69805303"/>
        <w:bookmarkEnd w:id="740"/>
        <w:bookmarkEnd w:id="741"/>
        <w:bookmarkEnd w:id="742"/>
      </w:del>
    </w:p>
    <w:p w14:paraId="524626DD" w14:textId="1A20010A" w:rsidR="00563C37" w:rsidDel="00F27252" w:rsidRDefault="00563C37" w:rsidP="00563C37">
      <w:pPr>
        <w:rPr>
          <w:del w:id="743" w:author="Gabriel Pestana" w:date="2021-04-19T21:19:00Z"/>
        </w:rPr>
      </w:pPr>
      <w:del w:id="744" w:author="Gabriel Pestana" w:date="2021-04-19T21:19:00Z">
        <w:r w:rsidDel="00F27252">
          <w:delText>A documentação REST deve descrever a API REST desenvolvida de acordo com as regras definidas na UC.</w:delText>
        </w:r>
        <w:bookmarkStart w:id="745" w:name="_Toc69762068"/>
        <w:bookmarkStart w:id="746" w:name="_Toc69762478"/>
        <w:bookmarkStart w:id="747" w:name="_Toc69805304"/>
        <w:bookmarkEnd w:id="745"/>
        <w:bookmarkEnd w:id="746"/>
        <w:bookmarkEnd w:id="747"/>
      </w:del>
    </w:p>
    <w:p w14:paraId="0CF29190" w14:textId="19F45EA3" w:rsidR="00563C37" w:rsidDel="00F27252" w:rsidRDefault="00563C37" w:rsidP="00563C37">
      <w:pPr>
        <w:pStyle w:val="ListParagraph"/>
        <w:numPr>
          <w:ilvl w:val="0"/>
          <w:numId w:val="35"/>
        </w:numPr>
        <w:rPr>
          <w:del w:id="748" w:author="Gabriel Pestana" w:date="2021-04-19T21:19:00Z"/>
        </w:rPr>
      </w:pPr>
      <w:del w:id="749" w:author="Gabriel Pestana" w:date="2021-04-19T21:19:00Z">
        <w:r w:rsidDel="00F27252">
          <w:delText xml:space="preserve">Podem seguir as indicações explicadas neste site: </w:delText>
        </w:r>
        <w:r w:rsidR="0017229C" w:rsidDel="00F27252">
          <w:fldChar w:fldCharType="begin"/>
        </w:r>
        <w:r w:rsidR="0017229C" w:rsidDel="00F27252">
          <w:delInstrText xml:space="preserve"> HYPERLINK "https://bocoup.com/blog/documenting-your-api" </w:delInstrText>
        </w:r>
        <w:r w:rsidR="0017229C" w:rsidDel="00F27252">
          <w:fldChar w:fldCharType="separate"/>
        </w:r>
        <w:r w:rsidRPr="00951776" w:rsidDel="00F27252">
          <w:rPr>
            <w:rStyle w:val="Hyperlink"/>
          </w:rPr>
          <w:delText>https://bocoup.com/blog/documenting-your-api</w:delText>
        </w:r>
        <w:r w:rsidR="0017229C" w:rsidDel="00F27252">
          <w:rPr>
            <w:rStyle w:val="Hyperlink"/>
          </w:rPr>
          <w:fldChar w:fldCharType="end"/>
        </w:r>
        <w:bookmarkStart w:id="750" w:name="_Toc69762069"/>
        <w:bookmarkStart w:id="751" w:name="_Toc69762479"/>
        <w:bookmarkStart w:id="752" w:name="_Toc69805305"/>
        <w:bookmarkEnd w:id="750"/>
        <w:bookmarkEnd w:id="751"/>
        <w:bookmarkEnd w:id="752"/>
      </w:del>
    </w:p>
    <w:p w14:paraId="7F2D7292" w14:textId="65D57DEC" w:rsidR="00563C37" w:rsidDel="00F27252" w:rsidRDefault="00563C37" w:rsidP="00563C37">
      <w:pPr>
        <w:pStyle w:val="ListParagraph"/>
        <w:numPr>
          <w:ilvl w:val="0"/>
          <w:numId w:val="35"/>
        </w:numPr>
        <w:rPr>
          <w:del w:id="753" w:author="Gabriel Pestana" w:date="2021-04-19T21:19:00Z"/>
        </w:rPr>
      </w:pPr>
      <w:del w:id="754" w:author="Gabriel Pestana" w:date="2021-04-19T21:19:00Z">
        <w:r w:rsidDel="00F27252">
          <w:delText xml:space="preserve">Encontram também um exemplo de documentação REST no projeto dado como exemplo nas aulas: </w:delText>
        </w:r>
        <w:r w:rsidR="0017229C" w:rsidDel="00F27252">
          <w:fldChar w:fldCharType="begin"/>
        </w:r>
        <w:r w:rsidR="0017229C" w:rsidDel="00F27252">
          <w:delInstrText xml:space="preserve"> HYPERLINK "https://github.com/mmfb/chinook_POO2021" </w:delInstrText>
        </w:r>
        <w:r w:rsidR="0017229C" w:rsidDel="00F27252">
          <w:fldChar w:fldCharType="separate"/>
        </w:r>
        <w:r w:rsidRPr="00951776" w:rsidDel="00F27252">
          <w:rPr>
            <w:rStyle w:val="Hyperlink"/>
          </w:rPr>
          <w:delText>https://github.com/mmfb/chinook_POO2021</w:delText>
        </w:r>
        <w:r w:rsidR="0017229C" w:rsidDel="00F27252">
          <w:rPr>
            <w:rStyle w:val="Hyperlink"/>
          </w:rPr>
          <w:fldChar w:fldCharType="end"/>
        </w:r>
        <w:bookmarkStart w:id="755" w:name="_Toc69762070"/>
        <w:bookmarkStart w:id="756" w:name="_Toc69762480"/>
        <w:bookmarkStart w:id="757" w:name="_Toc69805306"/>
        <w:bookmarkEnd w:id="755"/>
        <w:bookmarkEnd w:id="756"/>
        <w:bookmarkEnd w:id="757"/>
      </w:del>
    </w:p>
    <w:p w14:paraId="75B2C935" w14:textId="58B7C122" w:rsidR="0094348F" w:rsidDel="00127C71" w:rsidRDefault="0094348F">
      <w:pPr>
        <w:rPr>
          <w:del w:id="758" w:author="Gabriel Pestana" w:date="2021-04-19T21:30:00Z"/>
        </w:rPr>
      </w:pPr>
      <w:bookmarkStart w:id="759" w:name="_Toc69762071"/>
      <w:bookmarkStart w:id="760" w:name="_Toc69762481"/>
      <w:bookmarkStart w:id="761" w:name="_Toc69805307"/>
      <w:bookmarkEnd w:id="759"/>
      <w:bookmarkEnd w:id="760"/>
      <w:bookmarkEnd w:id="761"/>
    </w:p>
    <w:p w14:paraId="66DDE020" w14:textId="6530FA68" w:rsidR="0094348F" w:rsidDel="00127C71" w:rsidRDefault="00283BC9">
      <w:pPr>
        <w:jc w:val="left"/>
        <w:rPr>
          <w:del w:id="762" w:author="Gabriel Pestana" w:date="2021-04-19T21:31:00Z"/>
          <w:b/>
          <w:sz w:val="28"/>
        </w:rPr>
      </w:pPr>
      <w:del w:id="763" w:author="Gabriel Pestana" w:date="2021-04-19T21:30:00Z">
        <w:r w:rsidDel="00127C71">
          <w:br w:type="page"/>
        </w:r>
      </w:del>
    </w:p>
    <w:p w14:paraId="68EC1ECA" w14:textId="16E189ED" w:rsidR="0094348F" w:rsidRPr="0079232F" w:rsidDel="00701D0C" w:rsidRDefault="00283BC9">
      <w:pPr>
        <w:jc w:val="left"/>
        <w:rPr>
          <w:del w:id="764" w:author="Gabriel Pestana" w:date="2021-04-19T21:22:00Z"/>
        </w:rPr>
        <w:pPrChange w:id="765" w:author="Gabriel Pestana" w:date="2021-04-19T21:31:00Z">
          <w:pPr>
            <w:pStyle w:val="Heading1"/>
          </w:pPr>
        </w:pPrChange>
      </w:pPr>
      <w:del w:id="766" w:author="Gabriel Pestana" w:date="2021-04-19T21:22:00Z">
        <w:r w:rsidRPr="0079232F" w:rsidDel="00701D0C">
          <w:delText>Componente de Bases de Dados</w:delText>
        </w:r>
        <w:bookmarkStart w:id="767" w:name="_Toc69762072"/>
        <w:bookmarkStart w:id="768" w:name="_Toc69762482"/>
        <w:bookmarkStart w:id="769" w:name="_Toc69805308"/>
        <w:bookmarkEnd w:id="767"/>
        <w:bookmarkEnd w:id="768"/>
        <w:bookmarkEnd w:id="769"/>
      </w:del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128"/>
        <w:gridCol w:w="3970"/>
        <w:gridCol w:w="708"/>
        <w:gridCol w:w="707"/>
        <w:gridCol w:w="711"/>
        <w:gridCol w:w="709"/>
        <w:gridCol w:w="709"/>
        <w:gridCol w:w="709"/>
        <w:gridCol w:w="709"/>
      </w:tblGrid>
      <w:tr w:rsidR="0094348F" w:rsidDel="00701D0C" w14:paraId="11F400B9" w14:textId="7930A5A5" w:rsidTr="00F21150">
        <w:trPr>
          <w:del w:id="770" w:author="Gabriel Pestana" w:date="2021-04-19T21:22:00Z"/>
        </w:trPr>
        <w:tc>
          <w:tcPr>
            <w:tcW w:w="1128" w:type="dxa"/>
            <w:shd w:val="clear" w:color="auto" w:fill="D9D9D9" w:themeFill="background1" w:themeFillShade="D9"/>
            <w:vAlign w:val="center"/>
          </w:tcPr>
          <w:p w14:paraId="45660C31" w14:textId="5779FD80" w:rsidR="0094348F" w:rsidDel="00701D0C" w:rsidRDefault="00283BC9">
            <w:pPr>
              <w:rPr>
                <w:del w:id="771" w:author="Gabriel Pestana" w:date="2021-04-19T21:22:00Z"/>
                <w:rFonts w:cstheme="minorHAnsi"/>
                <w:b/>
                <w:sz w:val="18"/>
              </w:rPr>
              <w:pPrChange w:id="772" w:author="Gabriel Pestana" w:date="2021-04-19T21:31:00Z">
                <w:pPr>
                  <w:spacing w:after="0" w:line="240" w:lineRule="auto"/>
                  <w:jc w:val="center"/>
                </w:pPr>
              </w:pPrChange>
            </w:pPr>
            <w:del w:id="773" w:author="Gabriel Pestana" w:date="2021-04-19T21:22:00Z">
              <w:r w:rsidDel="00701D0C">
                <w:rPr>
                  <w:rFonts w:eastAsia="Times New Roman" w:cstheme="minorHAnsi"/>
                  <w:b/>
                  <w:sz w:val="18"/>
                </w:rPr>
                <w:delText>Grupo Nº</w:delText>
              </w:r>
              <w:bookmarkStart w:id="774" w:name="_Toc69762073"/>
              <w:bookmarkStart w:id="775" w:name="_Toc69762483"/>
              <w:bookmarkStart w:id="776" w:name="_Toc69805309"/>
              <w:bookmarkEnd w:id="774"/>
              <w:bookmarkEnd w:id="775"/>
              <w:bookmarkEnd w:id="776"/>
            </w:del>
          </w:p>
        </w:tc>
        <w:tc>
          <w:tcPr>
            <w:tcW w:w="3970" w:type="dxa"/>
            <w:shd w:val="clear" w:color="auto" w:fill="D9D9D9" w:themeFill="background1" w:themeFillShade="D9"/>
          </w:tcPr>
          <w:p w14:paraId="76EE8159" w14:textId="3929E085" w:rsidR="0094348F" w:rsidDel="00701D0C" w:rsidRDefault="00283BC9">
            <w:pPr>
              <w:rPr>
                <w:del w:id="777" w:author="Gabriel Pestana" w:date="2021-04-19T21:22:00Z"/>
                <w:rFonts w:cstheme="minorHAnsi"/>
                <w:b/>
                <w:sz w:val="18"/>
              </w:rPr>
              <w:pPrChange w:id="778" w:author="Gabriel Pestana" w:date="2021-04-19T21:31:00Z">
                <w:pPr>
                  <w:spacing w:after="0" w:line="240" w:lineRule="auto"/>
                  <w:jc w:val="center"/>
                </w:pPr>
              </w:pPrChange>
            </w:pPr>
            <w:del w:id="779" w:author="Gabriel Pestana" w:date="2021-04-19T21:22:00Z">
              <w:r w:rsidDel="00701D0C">
                <w:rPr>
                  <w:rFonts w:eastAsia="Times New Roman" w:cstheme="minorHAnsi"/>
                  <w:b/>
                  <w:sz w:val="18"/>
                </w:rPr>
                <w:delText>Projeto Acrónimo</w:delText>
              </w:r>
              <w:bookmarkStart w:id="780" w:name="_Toc69762074"/>
              <w:bookmarkStart w:id="781" w:name="_Toc69762484"/>
              <w:bookmarkStart w:id="782" w:name="_Toc69805310"/>
              <w:bookmarkEnd w:id="780"/>
              <w:bookmarkEnd w:id="781"/>
              <w:bookmarkEnd w:id="782"/>
            </w:del>
          </w:p>
        </w:tc>
        <w:tc>
          <w:tcPr>
            <w:tcW w:w="4962" w:type="dxa"/>
            <w:gridSpan w:val="7"/>
            <w:shd w:val="clear" w:color="auto" w:fill="D9D9D9" w:themeFill="background1" w:themeFillShade="D9"/>
          </w:tcPr>
          <w:p w14:paraId="36E53376" w14:textId="3D517635" w:rsidR="0094348F" w:rsidDel="00701D0C" w:rsidRDefault="00283BC9">
            <w:pPr>
              <w:rPr>
                <w:del w:id="783" w:author="Gabriel Pestana" w:date="2021-04-19T21:22:00Z"/>
                <w:rFonts w:cstheme="minorHAnsi"/>
                <w:b/>
                <w:sz w:val="18"/>
              </w:rPr>
              <w:pPrChange w:id="784" w:author="Gabriel Pestana" w:date="2021-04-19T21:31:00Z">
                <w:pPr>
                  <w:spacing w:after="0" w:line="240" w:lineRule="auto"/>
                  <w:jc w:val="center"/>
                </w:pPr>
              </w:pPrChange>
            </w:pPr>
            <w:del w:id="785" w:author="Gabriel Pestana" w:date="2021-04-19T21:22:00Z">
              <w:r w:rsidDel="00701D0C">
                <w:rPr>
                  <w:rFonts w:eastAsia="Times New Roman" w:cstheme="minorHAnsi"/>
                  <w:b/>
                  <w:sz w:val="18"/>
                </w:rPr>
                <w:delText>Logo</w:delText>
              </w:r>
              <w:bookmarkStart w:id="786" w:name="_Toc69762075"/>
              <w:bookmarkStart w:id="787" w:name="_Toc69762485"/>
              <w:bookmarkStart w:id="788" w:name="_Toc69805311"/>
              <w:bookmarkEnd w:id="786"/>
              <w:bookmarkEnd w:id="787"/>
              <w:bookmarkEnd w:id="788"/>
            </w:del>
          </w:p>
        </w:tc>
        <w:bookmarkStart w:id="789" w:name="_Toc69762076"/>
        <w:bookmarkStart w:id="790" w:name="_Toc69762486"/>
        <w:bookmarkStart w:id="791" w:name="_Toc69805312"/>
        <w:bookmarkEnd w:id="789"/>
        <w:bookmarkEnd w:id="790"/>
        <w:bookmarkEnd w:id="791"/>
      </w:tr>
      <w:tr w:rsidR="0094348F" w:rsidDel="00701D0C" w14:paraId="165EB2AC" w14:textId="364B61EA" w:rsidTr="00F21150">
        <w:trPr>
          <w:del w:id="792" w:author="Gabriel Pestana" w:date="2021-04-19T21:22:00Z"/>
        </w:trPr>
        <w:tc>
          <w:tcPr>
            <w:tcW w:w="1128" w:type="dxa"/>
            <w:vAlign w:val="center"/>
          </w:tcPr>
          <w:p w14:paraId="58CC7E4A" w14:textId="1F4CDFBE" w:rsidR="0094348F" w:rsidDel="00701D0C" w:rsidRDefault="00283BC9">
            <w:pPr>
              <w:rPr>
                <w:del w:id="793" w:author="Gabriel Pestana" w:date="2021-04-19T21:22:00Z"/>
                <w:rFonts w:cstheme="minorHAnsi"/>
                <w:sz w:val="18"/>
              </w:rPr>
              <w:pPrChange w:id="794" w:author="Gabriel Pestana" w:date="2021-04-19T21:31:00Z">
                <w:pPr>
                  <w:spacing w:before="120" w:after="120" w:line="240" w:lineRule="auto"/>
                  <w:jc w:val="center"/>
                </w:pPr>
              </w:pPrChange>
            </w:pPr>
            <w:del w:id="795" w:author="Gabriel Pestana" w:date="2021-04-19T21:22:00Z">
              <w:r w:rsidDel="00701D0C">
                <w:rPr>
                  <w:rFonts w:eastAsia="Times New Roman" w:cstheme="minorHAnsi"/>
                  <w:sz w:val="18"/>
                </w:rPr>
                <w:delText>G</w:delText>
              </w:r>
              <w:r w:rsidDel="00701D0C">
                <w:rPr>
                  <w:rFonts w:eastAsia="Times New Roman" w:cstheme="minorHAnsi"/>
                  <w:sz w:val="18"/>
                  <w:highlight w:val="yellow"/>
                </w:rPr>
                <w:delText>xx</w:delText>
              </w:r>
              <w:bookmarkStart w:id="796" w:name="_Toc69762077"/>
              <w:bookmarkStart w:id="797" w:name="_Toc69762487"/>
              <w:bookmarkStart w:id="798" w:name="_Toc69805313"/>
              <w:bookmarkEnd w:id="796"/>
              <w:bookmarkEnd w:id="797"/>
              <w:bookmarkEnd w:id="798"/>
            </w:del>
          </w:p>
        </w:tc>
        <w:tc>
          <w:tcPr>
            <w:tcW w:w="3970" w:type="dxa"/>
          </w:tcPr>
          <w:p w14:paraId="3815C8DB" w14:textId="4F861A87" w:rsidR="0094348F" w:rsidDel="00701D0C" w:rsidRDefault="00283BC9">
            <w:pPr>
              <w:rPr>
                <w:del w:id="799" w:author="Gabriel Pestana" w:date="2021-04-19T21:22:00Z"/>
                <w:rFonts w:cstheme="minorHAnsi"/>
                <w:sz w:val="18"/>
              </w:rPr>
              <w:pPrChange w:id="800" w:author="Gabriel Pestana" w:date="2021-04-19T21:31:00Z">
                <w:pPr>
                  <w:spacing w:before="120" w:after="120" w:line="240" w:lineRule="auto"/>
                  <w:jc w:val="center"/>
                </w:pPr>
              </w:pPrChange>
            </w:pPr>
            <w:del w:id="801" w:author="Gabriel Pestana" w:date="2021-04-19T21:22:00Z">
              <w:r w:rsidDel="00701D0C">
                <w:rPr>
                  <w:rFonts w:ascii="Times New Roman" w:eastAsia="Times New Roman" w:hAnsi="Times New Roman" w:cstheme="minorHAnsi"/>
                  <w:sz w:val="18"/>
                  <w:highlight w:val="yellow"/>
                </w:rPr>
                <w:delText>«nome do projeto (acrónimo)»</w:delText>
              </w:r>
              <w:bookmarkStart w:id="802" w:name="_Toc69762078"/>
              <w:bookmarkStart w:id="803" w:name="_Toc69762488"/>
              <w:bookmarkStart w:id="804" w:name="_Toc69805314"/>
              <w:bookmarkEnd w:id="802"/>
              <w:bookmarkEnd w:id="803"/>
              <w:bookmarkEnd w:id="804"/>
            </w:del>
          </w:p>
        </w:tc>
        <w:tc>
          <w:tcPr>
            <w:tcW w:w="4962" w:type="dxa"/>
            <w:gridSpan w:val="7"/>
          </w:tcPr>
          <w:p w14:paraId="36C74995" w14:textId="66B4847B" w:rsidR="0094348F" w:rsidDel="00701D0C" w:rsidRDefault="0094348F">
            <w:pPr>
              <w:rPr>
                <w:del w:id="805" w:author="Gabriel Pestana" w:date="2021-04-19T21:22:00Z"/>
                <w:rFonts w:cstheme="minorHAnsi"/>
                <w:sz w:val="18"/>
              </w:rPr>
              <w:pPrChange w:id="806" w:author="Gabriel Pestana" w:date="2021-04-19T21:31:00Z">
                <w:pPr>
                  <w:spacing w:before="120" w:after="120" w:line="240" w:lineRule="auto"/>
                  <w:jc w:val="center"/>
                </w:pPr>
              </w:pPrChange>
            </w:pPr>
            <w:bookmarkStart w:id="807" w:name="_Toc69762079"/>
            <w:bookmarkStart w:id="808" w:name="_Toc69762489"/>
            <w:bookmarkStart w:id="809" w:name="_Toc69805315"/>
            <w:bookmarkEnd w:id="807"/>
            <w:bookmarkEnd w:id="808"/>
            <w:bookmarkEnd w:id="809"/>
          </w:p>
        </w:tc>
        <w:bookmarkStart w:id="810" w:name="_Toc69762080"/>
        <w:bookmarkStart w:id="811" w:name="_Toc69762490"/>
        <w:bookmarkStart w:id="812" w:name="_Toc69805316"/>
        <w:bookmarkEnd w:id="810"/>
        <w:bookmarkEnd w:id="811"/>
        <w:bookmarkEnd w:id="812"/>
      </w:tr>
      <w:tr w:rsidR="0094348F" w:rsidDel="00701D0C" w14:paraId="763E8207" w14:textId="45206F66" w:rsidTr="00F21150">
        <w:trPr>
          <w:del w:id="813" w:author="Gabriel Pestana" w:date="2021-04-19T21:22:00Z"/>
        </w:trPr>
        <w:tc>
          <w:tcPr>
            <w:tcW w:w="10060" w:type="dxa"/>
            <w:gridSpan w:val="9"/>
            <w:shd w:val="clear" w:color="auto" w:fill="BFBFBF" w:themeFill="background1" w:themeFillShade="BF"/>
            <w:vAlign w:val="center"/>
          </w:tcPr>
          <w:p w14:paraId="49F92648" w14:textId="3BD06787" w:rsidR="0094348F" w:rsidDel="00701D0C" w:rsidRDefault="00283BC9">
            <w:pPr>
              <w:rPr>
                <w:del w:id="814" w:author="Gabriel Pestana" w:date="2021-04-19T21:22:00Z"/>
                <w:rFonts w:cstheme="minorHAnsi"/>
                <w:b/>
                <w:sz w:val="18"/>
              </w:rPr>
              <w:pPrChange w:id="815" w:author="Gabriel Pestana" w:date="2021-04-19T21:31:00Z">
                <w:pPr>
                  <w:spacing w:after="0" w:line="240" w:lineRule="auto"/>
                  <w:jc w:val="left"/>
                </w:pPr>
              </w:pPrChange>
            </w:pPr>
            <w:del w:id="816" w:author="Gabriel Pestana" w:date="2021-04-19T21:22:00Z">
              <w:r w:rsidDel="00701D0C">
                <w:rPr>
                  <w:rFonts w:eastAsia="Times New Roman" w:cstheme="minorHAnsi"/>
                  <w:b/>
                  <w:sz w:val="18"/>
                </w:rPr>
                <w:delText>Composição do Grupo</w:delText>
              </w:r>
              <w:bookmarkStart w:id="817" w:name="_Toc69762081"/>
              <w:bookmarkStart w:id="818" w:name="_Toc69762491"/>
              <w:bookmarkStart w:id="819" w:name="_Toc69805317"/>
              <w:bookmarkEnd w:id="817"/>
              <w:bookmarkEnd w:id="818"/>
              <w:bookmarkEnd w:id="819"/>
            </w:del>
          </w:p>
        </w:tc>
        <w:bookmarkStart w:id="820" w:name="_Toc69762082"/>
        <w:bookmarkStart w:id="821" w:name="_Toc69762492"/>
        <w:bookmarkStart w:id="822" w:name="_Toc69805318"/>
        <w:bookmarkEnd w:id="820"/>
        <w:bookmarkEnd w:id="821"/>
        <w:bookmarkEnd w:id="822"/>
      </w:tr>
      <w:tr w:rsidR="0094348F" w:rsidDel="00701D0C" w14:paraId="7B0101FE" w14:textId="2E98CDDD" w:rsidTr="00F21150">
        <w:trPr>
          <w:del w:id="823" w:author="Gabriel Pestana" w:date="2021-04-19T21:22:00Z"/>
        </w:trPr>
        <w:tc>
          <w:tcPr>
            <w:tcW w:w="1128" w:type="dxa"/>
            <w:vMerge w:val="restart"/>
            <w:shd w:val="clear" w:color="auto" w:fill="D9D9D9" w:themeFill="background1" w:themeFillShade="D9"/>
            <w:vAlign w:val="center"/>
          </w:tcPr>
          <w:p w14:paraId="570F39A2" w14:textId="29DDCF60" w:rsidR="0094348F" w:rsidDel="00701D0C" w:rsidRDefault="00283BC9">
            <w:pPr>
              <w:rPr>
                <w:del w:id="824" w:author="Gabriel Pestana" w:date="2021-04-19T21:22:00Z"/>
                <w:rFonts w:cstheme="minorHAnsi"/>
                <w:b/>
                <w:sz w:val="18"/>
              </w:rPr>
              <w:pPrChange w:id="825" w:author="Gabriel Pestana" w:date="2021-04-19T21:31:00Z">
                <w:pPr>
                  <w:spacing w:after="0" w:line="240" w:lineRule="auto"/>
                  <w:jc w:val="center"/>
                </w:pPr>
              </w:pPrChange>
            </w:pPr>
            <w:del w:id="826" w:author="Gabriel Pestana" w:date="2021-04-19T21:22:00Z">
              <w:r w:rsidDel="00701D0C">
                <w:rPr>
                  <w:rFonts w:eastAsia="Times New Roman" w:cstheme="minorHAnsi"/>
                  <w:b/>
                  <w:sz w:val="18"/>
                </w:rPr>
                <w:delText>Nº</w:delText>
              </w:r>
              <w:bookmarkStart w:id="827" w:name="_Toc69762083"/>
              <w:bookmarkStart w:id="828" w:name="_Toc69762493"/>
              <w:bookmarkStart w:id="829" w:name="_Toc69805319"/>
              <w:bookmarkEnd w:id="827"/>
              <w:bookmarkEnd w:id="828"/>
              <w:bookmarkEnd w:id="829"/>
            </w:del>
          </w:p>
        </w:tc>
        <w:tc>
          <w:tcPr>
            <w:tcW w:w="3970" w:type="dxa"/>
            <w:vMerge w:val="restart"/>
            <w:shd w:val="clear" w:color="auto" w:fill="D9D9D9" w:themeFill="background1" w:themeFillShade="D9"/>
            <w:vAlign w:val="center"/>
          </w:tcPr>
          <w:p w14:paraId="7E22D5B0" w14:textId="0E578F08" w:rsidR="0094348F" w:rsidDel="00701D0C" w:rsidRDefault="00283BC9">
            <w:pPr>
              <w:rPr>
                <w:del w:id="830" w:author="Gabriel Pestana" w:date="2021-04-19T21:22:00Z"/>
                <w:rFonts w:cstheme="minorHAnsi"/>
                <w:b/>
                <w:sz w:val="18"/>
              </w:rPr>
              <w:pPrChange w:id="831" w:author="Gabriel Pestana" w:date="2021-04-19T21:31:00Z">
                <w:pPr>
                  <w:spacing w:after="0" w:line="240" w:lineRule="auto"/>
                  <w:jc w:val="center"/>
                </w:pPr>
              </w:pPrChange>
            </w:pPr>
            <w:del w:id="832" w:author="Gabriel Pestana" w:date="2021-04-19T21:22:00Z">
              <w:r w:rsidDel="00701D0C">
                <w:rPr>
                  <w:rFonts w:eastAsia="Times New Roman" w:cstheme="minorHAnsi"/>
                  <w:b/>
                  <w:sz w:val="18"/>
                </w:rPr>
                <w:delText>Primeiro e último nome</w:delText>
              </w:r>
              <w:bookmarkStart w:id="833" w:name="_Toc69762084"/>
              <w:bookmarkStart w:id="834" w:name="_Toc69762494"/>
              <w:bookmarkStart w:id="835" w:name="_Toc69805320"/>
              <w:bookmarkEnd w:id="833"/>
              <w:bookmarkEnd w:id="834"/>
              <w:bookmarkEnd w:id="835"/>
            </w:del>
          </w:p>
        </w:tc>
        <w:tc>
          <w:tcPr>
            <w:tcW w:w="4962" w:type="dxa"/>
            <w:gridSpan w:val="7"/>
            <w:shd w:val="clear" w:color="auto" w:fill="D9D9D9" w:themeFill="background1" w:themeFillShade="D9"/>
          </w:tcPr>
          <w:p w14:paraId="196CB8FA" w14:textId="167C0357" w:rsidR="0094348F" w:rsidDel="00701D0C" w:rsidRDefault="00283BC9">
            <w:pPr>
              <w:rPr>
                <w:del w:id="836" w:author="Gabriel Pestana" w:date="2021-04-19T21:22:00Z"/>
                <w:rFonts w:cstheme="minorHAnsi"/>
                <w:b/>
                <w:sz w:val="18"/>
              </w:rPr>
              <w:pPrChange w:id="837" w:author="Gabriel Pestana" w:date="2021-04-19T21:31:00Z">
                <w:pPr>
                  <w:spacing w:after="0" w:line="240" w:lineRule="auto"/>
                  <w:jc w:val="center"/>
                </w:pPr>
              </w:pPrChange>
            </w:pPr>
            <w:del w:id="838" w:author="Gabriel Pestana" w:date="2021-04-19T21:22:00Z">
              <w:r w:rsidDel="00701D0C">
                <w:rPr>
                  <w:rFonts w:eastAsia="Times New Roman" w:cstheme="minorHAnsi"/>
                  <w:b/>
                  <w:sz w:val="18"/>
                </w:rPr>
                <w:delText>Esforço (Horas)</w:delText>
              </w:r>
              <w:bookmarkStart w:id="839" w:name="_Toc69762085"/>
              <w:bookmarkStart w:id="840" w:name="_Toc69762495"/>
              <w:bookmarkStart w:id="841" w:name="_Toc69805321"/>
              <w:bookmarkEnd w:id="839"/>
              <w:bookmarkEnd w:id="840"/>
              <w:bookmarkEnd w:id="841"/>
            </w:del>
          </w:p>
        </w:tc>
        <w:bookmarkStart w:id="842" w:name="_Toc69762086"/>
        <w:bookmarkStart w:id="843" w:name="_Toc69762496"/>
        <w:bookmarkStart w:id="844" w:name="_Toc69805322"/>
        <w:bookmarkEnd w:id="842"/>
        <w:bookmarkEnd w:id="843"/>
        <w:bookmarkEnd w:id="844"/>
      </w:tr>
      <w:tr w:rsidR="0094348F" w:rsidDel="00701D0C" w14:paraId="6623FA50" w14:textId="3982B24C" w:rsidTr="00F21150">
        <w:trPr>
          <w:del w:id="845" w:author="Gabriel Pestana" w:date="2021-04-19T21:22:00Z"/>
        </w:trPr>
        <w:tc>
          <w:tcPr>
            <w:tcW w:w="1128" w:type="dxa"/>
            <w:vMerge/>
            <w:shd w:val="clear" w:color="auto" w:fill="D9D9D9" w:themeFill="background1" w:themeFillShade="D9"/>
            <w:vAlign w:val="center"/>
          </w:tcPr>
          <w:p w14:paraId="70B66FCC" w14:textId="371E6609" w:rsidR="0094348F" w:rsidDel="00701D0C" w:rsidRDefault="0094348F">
            <w:pPr>
              <w:rPr>
                <w:del w:id="846" w:author="Gabriel Pestana" w:date="2021-04-19T21:22:00Z"/>
                <w:rFonts w:cstheme="minorHAnsi"/>
                <w:b/>
                <w:sz w:val="18"/>
              </w:rPr>
              <w:pPrChange w:id="847" w:author="Gabriel Pestana" w:date="2021-04-19T21:31:00Z">
                <w:pPr>
                  <w:spacing w:after="0" w:line="240" w:lineRule="auto"/>
                  <w:jc w:val="center"/>
                </w:pPr>
              </w:pPrChange>
            </w:pPr>
            <w:bookmarkStart w:id="848" w:name="_Toc69762087"/>
            <w:bookmarkStart w:id="849" w:name="_Toc69762497"/>
            <w:bookmarkStart w:id="850" w:name="_Toc69805323"/>
            <w:bookmarkEnd w:id="848"/>
            <w:bookmarkEnd w:id="849"/>
            <w:bookmarkEnd w:id="850"/>
          </w:p>
        </w:tc>
        <w:tc>
          <w:tcPr>
            <w:tcW w:w="3970" w:type="dxa"/>
            <w:vMerge/>
            <w:shd w:val="clear" w:color="auto" w:fill="D9D9D9" w:themeFill="background1" w:themeFillShade="D9"/>
            <w:vAlign w:val="center"/>
          </w:tcPr>
          <w:p w14:paraId="21EBCF23" w14:textId="243D3D70" w:rsidR="0094348F" w:rsidDel="00701D0C" w:rsidRDefault="0094348F">
            <w:pPr>
              <w:rPr>
                <w:del w:id="851" w:author="Gabriel Pestana" w:date="2021-04-19T21:22:00Z"/>
                <w:rFonts w:cstheme="minorHAnsi"/>
                <w:b/>
                <w:sz w:val="18"/>
              </w:rPr>
              <w:pPrChange w:id="852" w:author="Gabriel Pestana" w:date="2021-04-19T21:31:00Z">
                <w:pPr>
                  <w:spacing w:after="0" w:line="240" w:lineRule="auto"/>
                  <w:jc w:val="center"/>
                </w:pPr>
              </w:pPrChange>
            </w:pPr>
            <w:bookmarkStart w:id="853" w:name="_Toc69762088"/>
            <w:bookmarkStart w:id="854" w:name="_Toc69762498"/>
            <w:bookmarkStart w:id="855" w:name="_Toc69805324"/>
            <w:bookmarkEnd w:id="853"/>
            <w:bookmarkEnd w:id="854"/>
            <w:bookmarkEnd w:id="855"/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6E762616" w14:textId="07681338" w:rsidR="0094348F" w:rsidDel="00701D0C" w:rsidRDefault="00283BC9">
            <w:pPr>
              <w:rPr>
                <w:del w:id="856" w:author="Gabriel Pestana" w:date="2021-04-19T21:22:00Z"/>
                <w:rFonts w:cstheme="minorHAnsi"/>
                <w:sz w:val="16"/>
              </w:rPr>
              <w:pPrChange w:id="857" w:author="Gabriel Pestana" w:date="2021-04-19T21:31:00Z">
                <w:pPr>
                  <w:spacing w:after="0" w:line="240" w:lineRule="auto"/>
                  <w:jc w:val="center"/>
                </w:pPr>
              </w:pPrChange>
            </w:pPr>
            <w:del w:id="858" w:author="Gabriel Pestana" w:date="2021-04-19T21:22:00Z">
              <w:r w:rsidDel="00701D0C">
                <w:rPr>
                  <w:rFonts w:eastAsia="Times New Roman" w:cstheme="minorHAnsi"/>
                  <w:sz w:val="16"/>
                </w:rPr>
                <w:delText xml:space="preserve">Auto Estudo </w:delText>
              </w:r>
              <w:bookmarkStart w:id="859" w:name="_Toc69762089"/>
              <w:bookmarkStart w:id="860" w:name="_Toc69762499"/>
              <w:bookmarkStart w:id="861" w:name="_Toc69805325"/>
              <w:bookmarkEnd w:id="859"/>
              <w:bookmarkEnd w:id="860"/>
              <w:bookmarkEnd w:id="861"/>
            </w:del>
          </w:p>
        </w:tc>
        <w:tc>
          <w:tcPr>
            <w:tcW w:w="707" w:type="dxa"/>
            <w:shd w:val="clear" w:color="auto" w:fill="D9D9D9" w:themeFill="background1" w:themeFillShade="D9"/>
            <w:vAlign w:val="center"/>
          </w:tcPr>
          <w:p w14:paraId="45A018EC" w14:textId="6756FD82" w:rsidR="0094348F" w:rsidDel="00701D0C" w:rsidRDefault="00283BC9">
            <w:pPr>
              <w:rPr>
                <w:del w:id="862" w:author="Gabriel Pestana" w:date="2021-04-19T21:22:00Z"/>
                <w:rFonts w:cstheme="minorHAnsi"/>
                <w:sz w:val="16"/>
              </w:rPr>
              <w:pPrChange w:id="863" w:author="Gabriel Pestana" w:date="2021-04-19T21:31:00Z">
                <w:pPr>
                  <w:spacing w:after="0" w:line="240" w:lineRule="auto"/>
                  <w:jc w:val="center"/>
                </w:pPr>
              </w:pPrChange>
            </w:pPr>
            <w:del w:id="864" w:author="Gabriel Pestana" w:date="2021-04-19T21:22:00Z">
              <w:r w:rsidDel="00701D0C">
                <w:rPr>
                  <w:rFonts w:eastAsia="Times New Roman" w:cstheme="minorHAnsi"/>
                  <w:sz w:val="16"/>
                </w:rPr>
                <w:delText>DER &amp; MR</w:delText>
              </w:r>
              <w:bookmarkStart w:id="865" w:name="_Toc69762090"/>
              <w:bookmarkStart w:id="866" w:name="_Toc69762500"/>
              <w:bookmarkStart w:id="867" w:name="_Toc69805326"/>
              <w:bookmarkEnd w:id="865"/>
              <w:bookmarkEnd w:id="866"/>
              <w:bookmarkEnd w:id="867"/>
            </w:del>
          </w:p>
        </w:tc>
        <w:tc>
          <w:tcPr>
            <w:tcW w:w="711" w:type="dxa"/>
            <w:shd w:val="clear" w:color="auto" w:fill="D9D9D9" w:themeFill="background1" w:themeFillShade="D9"/>
            <w:vAlign w:val="center"/>
          </w:tcPr>
          <w:p w14:paraId="29E8E430" w14:textId="660E0F78" w:rsidR="0094348F" w:rsidDel="00701D0C" w:rsidRDefault="00283BC9">
            <w:pPr>
              <w:rPr>
                <w:del w:id="868" w:author="Gabriel Pestana" w:date="2021-04-19T21:22:00Z"/>
                <w:rFonts w:cstheme="minorHAnsi"/>
                <w:sz w:val="16"/>
              </w:rPr>
              <w:pPrChange w:id="869" w:author="Gabriel Pestana" w:date="2021-04-19T21:31:00Z">
                <w:pPr>
                  <w:spacing w:after="0" w:line="240" w:lineRule="auto"/>
                  <w:jc w:val="center"/>
                </w:pPr>
              </w:pPrChange>
            </w:pPr>
            <w:del w:id="870" w:author="Gabriel Pestana" w:date="2021-04-19T21:22:00Z">
              <w:r w:rsidDel="00701D0C">
                <w:rPr>
                  <w:rFonts w:eastAsia="Times New Roman" w:cstheme="minorHAnsi"/>
                  <w:sz w:val="16"/>
                </w:rPr>
                <w:delText>SQL</w:delText>
              </w:r>
              <w:bookmarkStart w:id="871" w:name="_Toc69762091"/>
              <w:bookmarkStart w:id="872" w:name="_Toc69762501"/>
              <w:bookmarkStart w:id="873" w:name="_Toc69805327"/>
              <w:bookmarkEnd w:id="871"/>
              <w:bookmarkEnd w:id="872"/>
              <w:bookmarkEnd w:id="873"/>
            </w:del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686BFBB" w14:textId="3ED19C0E" w:rsidR="0094348F" w:rsidDel="00701D0C" w:rsidRDefault="00283BC9">
            <w:pPr>
              <w:rPr>
                <w:del w:id="874" w:author="Gabriel Pestana" w:date="2021-04-19T21:22:00Z"/>
                <w:rFonts w:cstheme="minorHAnsi"/>
                <w:sz w:val="16"/>
              </w:rPr>
              <w:pPrChange w:id="875" w:author="Gabriel Pestana" w:date="2021-04-19T21:31:00Z">
                <w:pPr>
                  <w:spacing w:after="0" w:line="240" w:lineRule="auto"/>
                  <w:jc w:val="center"/>
                </w:pPr>
              </w:pPrChange>
            </w:pPr>
            <w:del w:id="876" w:author="Gabriel Pestana" w:date="2021-04-19T21:22:00Z">
              <w:r w:rsidDel="00701D0C">
                <w:rPr>
                  <w:rFonts w:eastAsia="Times New Roman" w:cstheme="minorHAnsi"/>
                  <w:sz w:val="16"/>
                </w:rPr>
                <w:delText>Trigger</w:delText>
              </w:r>
              <w:bookmarkStart w:id="877" w:name="_Toc69762092"/>
              <w:bookmarkStart w:id="878" w:name="_Toc69762502"/>
              <w:bookmarkStart w:id="879" w:name="_Toc69805328"/>
              <w:bookmarkEnd w:id="877"/>
              <w:bookmarkEnd w:id="878"/>
              <w:bookmarkEnd w:id="879"/>
            </w:del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A764EE9" w14:textId="1B27BFDB" w:rsidR="0094348F" w:rsidDel="00701D0C" w:rsidRDefault="00283BC9">
            <w:pPr>
              <w:rPr>
                <w:del w:id="880" w:author="Gabriel Pestana" w:date="2021-04-19T21:22:00Z"/>
                <w:rFonts w:cstheme="minorHAnsi"/>
                <w:sz w:val="16"/>
              </w:rPr>
              <w:pPrChange w:id="881" w:author="Gabriel Pestana" w:date="2021-04-19T21:31:00Z">
                <w:pPr>
                  <w:spacing w:after="0" w:line="240" w:lineRule="auto"/>
                  <w:jc w:val="center"/>
                </w:pPr>
              </w:pPrChange>
            </w:pPr>
            <w:del w:id="882" w:author="Gabriel Pestana" w:date="2021-04-19T21:22:00Z">
              <w:r w:rsidDel="00701D0C">
                <w:rPr>
                  <w:rFonts w:eastAsia="Times New Roman" w:cstheme="minorHAnsi"/>
                  <w:sz w:val="16"/>
                </w:rPr>
                <w:delText xml:space="preserve">SP </w:delText>
              </w:r>
              <w:bookmarkStart w:id="883" w:name="_Toc69762093"/>
              <w:bookmarkStart w:id="884" w:name="_Toc69762503"/>
              <w:bookmarkStart w:id="885" w:name="_Toc69805329"/>
              <w:bookmarkEnd w:id="883"/>
              <w:bookmarkEnd w:id="884"/>
              <w:bookmarkEnd w:id="885"/>
            </w:del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7BE22A8" w14:textId="675115A8" w:rsidR="0094348F" w:rsidDel="00701D0C" w:rsidRDefault="00283BC9">
            <w:pPr>
              <w:rPr>
                <w:del w:id="886" w:author="Gabriel Pestana" w:date="2021-04-19T21:22:00Z"/>
                <w:rFonts w:cstheme="minorHAnsi"/>
                <w:sz w:val="16"/>
              </w:rPr>
              <w:pPrChange w:id="887" w:author="Gabriel Pestana" w:date="2021-04-19T21:31:00Z">
                <w:pPr>
                  <w:spacing w:after="0" w:line="240" w:lineRule="auto"/>
                  <w:jc w:val="center"/>
                </w:pPr>
              </w:pPrChange>
            </w:pPr>
            <w:del w:id="888" w:author="Gabriel Pestana" w:date="2021-04-19T21:22:00Z">
              <w:r w:rsidDel="00701D0C">
                <w:rPr>
                  <w:rFonts w:eastAsia="Times New Roman" w:cstheme="minorHAnsi"/>
                  <w:sz w:val="16"/>
                </w:rPr>
                <w:delText>Elabor. Relató.</w:delText>
              </w:r>
              <w:bookmarkStart w:id="889" w:name="_Toc69762094"/>
              <w:bookmarkStart w:id="890" w:name="_Toc69762504"/>
              <w:bookmarkStart w:id="891" w:name="_Toc69805330"/>
              <w:bookmarkEnd w:id="889"/>
              <w:bookmarkEnd w:id="890"/>
              <w:bookmarkEnd w:id="891"/>
            </w:del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4442AA0" w14:textId="44743785" w:rsidR="0094348F" w:rsidDel="00701D0C" w:rsidRDefault="00283BC9">
            <w:pPr>
              <w:rPr>
                <w:del w:id="892" w:author="Gabriel Pestana" w:date="2021-04-19T21:22:00Z"/>
                <w:rFonts w:cstheme="minorHAnsi"/>
                <w:sz w:val="16"/>
              </w:rPr>
              <w:pPrChange w:id="893" w:author="Gabriel Pestana" w:date="2021-04-19T21:31:00Z">
                <w:pPr>
                  <w:spacing w:after="0" w:line="240" w:lineRule="auto"/>
                  <w:jc w:val="center"/>
                </w:pPr>
              </w:pPrChange>
            </w:pPr>
            <w:del w:id="894" w:author="Gabriel Pestana" w:date="2021-04-19T21:22:00Z">
              <w:r w:rsidDel="00701D0C">
                <w:rPr>
                  <w:rFonts w:eastAsia="Times New Roman" w:cstheme="minorHAnsi"/>
                  <w:sz w:val="16"/>
                </w:rPr>
                <w:delText>Total</w:delText>
              </w:r>
              <w:bookmarkStart w:id="895" w:name="_Toc69762095"/>
              <w:bookmarkStart w:id="896" w:name="_Toc69762505"/>
              <w:bookmarkStart w:id="897" w:name="_Toc69805331"/>
              <w:bookmarkEnd w:id="895"/>
              <w:bookmarkEnd w:id="896"/>
              <w:bookmarkEnd w:id="897"/>
            </w:del>
          </w:p>
        </w:tc>
        <w:bookmarkStart w:id="898" w:name="_Toc69762096"/>
        <w:bookmarkStart w:id="899" w:name="_Toc69762506"/>
        <w:bookmarkStart w:id="900" w:name="_Toc69805332"/>
        <w:bookmarkEnd w:id="898"/>
        <w:bookmarkEnd w:id="899"/>
        <w:bookmarkEnd w:id="900"/>
      </w:tr>
      <w:tr w:rsidR="0094348F" w:rsidDel="00701D0C" w14:paraId="606979F0" w14:textId="599E16EC" w:rsidTr="00F21150">
        <w:trPr>
          <w:del w:id="901" w:author="Gabriel Pestana" w:date="2021-04-19T21:22:00Z"/>
        </w:trPr>
        <w:tc>
          <w:tcPr>
            <w:tcW w:w="1128" w:type="dxa"/>
            <w:vAlign w:val="center"/>
          </w:tcPr>
          <w:p w14:paraId="0D46C621" w14:textId="65FEE44D" w:rsidR="0094348F" w:rsidDel="00701D0C" w:rsidRDefault="0094348F">
            <w:pPr>
              <w:rPr>
                <w:del w:id="902" w:author="Gabriel Pestana" w:date="2021-04-19T21:22:00Z"/>
                <w:rFonts w:cstheme="minorHAnsi"/>
                <w:sz w:val="18"/>
              </w:rPr>
              <w:pPrChange w:id="903" w:author="Gabriel Pestana" w:date="2021-04-19T21:31:00Z">
                <w:pPr>
                  <w:spacing w:before="120" w:after="120" w:line="240" w:lineRule="auto"/>
                  <w:jc w:val="center"/>
                </w:pPr>
              </w:pPrChange>
            </w:pPr>
            <w:bookmarkStart w:id="904" w:name="_Toc69762097"/>
            <w:bookmarkStart w:id="905" w:name="_Toc69762507"/>
            <w:bookmarkStart w:id="906" w:name="_Toc69805333"/>
            <w:bookmarkEnd w:id="904"/>
            <w:bookmarkEnd w:id="905"/>
            <w:bookmarkEnd w:id="906"/>
          </w:p>
        </w:tc>
        <w:tc>
          <w:tcPr>
            <w:tcW w:w="3970" w:type="dxa"/>
            <w:vAlign w:val="center"/>
          </w:tcPr>
          <w:p w14:paraId="6F2B8526" w14:textId="7E893DE1" w:rsidR="0094348F" w:rsidDel="00701D0C" w:rsidRDefault="0094348F">
            <w:pPr>
              <w:rPr>
                <w:del w:id="907" w:author="Gabriel Pestana" w:date="2021-04-19T21:22:00Z"/>
                <w:rFonts w:cstheme="minorHAnsi"/>
                <w:sz w:val="18"/>
              </w:rPr>
              <w:pPrChange w:id="908" w:author="Gabriel Pestana" w:date="2021-04-19T21:31:00Z">
                <w:pPr>
                  <w:spacing w:before="120" w:after="120" w:line="240" w:lineRule="auto"/>
                  <w:jc w:val="center"/>
                </w:pPr>
              </w:pPrChange>
            </w:pPr>
            <w:bookmarkStart w:id="909" w:name="_Toc69762098"/>
            <w:bookmarkStart w:id="910" w:name="_Toc69762508"/>
            <w:bookmarkStart w:id="911" w:name="_Toc69805334"/>
            <w:bookmarkEnd w:id="909"/>
            <w:bookmarkEnd w:id="910"/>
            <w:bookmarkEnd w:id="911"/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73A0069A" w14:textId="7217CDC2" w:rsidR="0094348F" w:rsidDel="00701D0C" w:rsidRDefault="0094348F">
            <w:pPr>
              <w:rPr>
                <w:del w:id="912" w:author="Gabriel Pestana" w:date="2021-04-19T21:22:00Z"/>
                <w:rFonts w:cstheme="minorHAnsi"/>
                <w:sz w:val="18"/>
              </w:rPr>
              <w:pPrChange w:id="913" w:author="Gabriel Pestana" w:date="2021-04-19T21:31:00Z">
                <w:pPr>
                  <w:spacing w:before="120" w:after="120" w:line="240" w:lineRule="auto"/>
                  <w:jc w:val="center"/>
                </w:pPr>
              </w:pPrChange>
            </w:pPr>
            <w:bookmarkStart w:id="914" w:name="_Toc69762099"/>
            <w:bookmarkStart w:id="915" w:name="_Toc69762509"/>
            <w:bookmarkStart w:id="916" w:name="_Toc69805335"/>
            <w:bookmarkEnd w:id="914"/>
            <w:bookmarkEnd w:id="915"/>
            <w:bookmarkEnd w:id="916"/>
          </w:p>
        </w:tc>
        <w:tc>
          <w:tcPr>
            <w:tcW w:w="707" w:type="dxa"/>
            <w:shd w:val="clear" w:color="auto" w:fill="D9D9D9" w:themeFill="background1" w:themeFillShade="D9"/>
            <w:vAlign w:val="center"/>
          </w:tcPr>
          <w:p w14:paraId="5D2A2F44" w14:textId="163D7068" w:rsidR="0094348F" w:rsidDel="00701D0C" w:rsidRDefault="0094348F">
            <w:pPr>
              <w:rPr>
                <w:del w:id="917" w:author="Gabriel Pestana" w:date="2021-04-19T21:22:00Z"/>
                <w:rFonts w:cstheme="minorHAnsi"/>
                <w:sz w:val="18"/>
              </w:rPr>
              <w:pPrChange w:id="918" w:author="Gabriel Pestana" w:date="2021-04-19T21:31:00Z">
                <w:pPr>
                  <w:spacing w:before="120" w:after="120" w:line="240" w:lineRule="auto"/>
                  <w:jc w:val="center"/>
                </w:pPr>
              </w:pPrChange>
            </w:pPr>
            <w:bookmarkStart w:id="919" w:name="_Toc69762100"/>
            <w:bookmarkStart w:id="920" w:name="_Toc69762510"/>
            <w:bookmarkStart w:id="921" w:name="_Toc69805336"/>
            <w:bookmarkEnd w:id="919"/>
            <w:bookmarkEnd w:id="920"/>
            <w:bookmarkEnd w:id="921"/>
          </w:p>
        </w:tc>
        <w:tc>
          <w:tcPr>
            <w:tcW w:w="711" w:type="dxa"/>
            <w:shd w:val="clear" w:color="auto" w:fill="D9D9D9" w:themeFill="background1" w:themeFillShade="D9"/>
            <w:vAlign w:val="center"/>
          </w:tcPr>
          <w:p w14:paraId="36641E24" w14:textId="4E0E1308" w:rsidR="0094348F" w:rsidDel="00701D0C" w:rsidRDefault="0094348F">
            <w:pPr>
              <w:rPr>
                <w:del w:id="922" w:author="Gabriel Pestana" w:date="2021-04-19T21:22:00Z"/>
                <w:rFonts w:cstheme="minorHAnsi"/>
                <w:sz w:val="18"/>
              </w:rPr>
              <w:pPrChange w:id="923" w:author="Gabriel Pestana" w:date="2021-04-19T21:31:00Z">
                <w:pPr>
                  <w:spacing w:before="120" w:after="120" w:line="240" w:lineRule="auto"/>
                  <w:jc w:val="center"/>
                </w:pPr>
              </w:pPrChange>
            </w:pPr>
            <w:bookmarkStart w:id="924" w:name="_Toc69762101"/>
            <w:bookmarkStart w:id="925" w:name="_Toc69762511"/>
            <w:bookmarkStart w:id="926" w:name="_Toc69805337"/>
            <w:bookmarkEnd w:id="924"/>
            <w:bookmarkEnd w:id="925"/>
            <w:bookmarkEnd w:id="926"/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9E52E22" w14:textId="0CFCFE2A" w:rsidR="0094348F" w:rsidDel="00701D0C" w:rsidRDefault="0094348F">
            <w:pPr>
              <w:rPr>
                <w:del w:id="927" w:author="Gabriel Pestana" w:date="2021-04-19T21:22:00Z"/>
                <w:rFonts w:cstheme="minorHAnsi"/>
                <w:sz w:val="18"/>
              </w:rPr>
              <w:pPrChange w:id="928" w:author="Gabriel Pestana" w:date="2021-04-19T21:31:00Z">
                <w:pPr>
                  <w:spacing w:before="120" w:after="120" w:line="240" w:lineRule="auto"/>
                  <w:jc w:val="center"/>
                </w:pPr>
              </w:pPrChange>
            </w:pPr>
            <w:bookmarkStart w:id="929" w:name="_Toc69762102"/>
            <w:bookmarkStart w:id="930" w:name="_Toc69762512"/>
            <w:bookmarkStart w:id="931" w:name="_Toc69805338"/>
            <w:bookmarkEnd w:id="929"/>
            <w:bookmarkEnd w:id="930"/>
            <w:bookmarkEnd w:id="931"/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827AD23" w14:textId="60AF4615" w:rsidR="0094348F" w:rsidDel="00701D0C" w:rsidRDefault="0094348F">
            <w:pPr>
              <w:rPr>
                <w:del w:id="932" w:author="Gabriel Pestana" w:date="2021-04-19T21:22:00Z"/>
                <w:rFonts w:cstheme="minorHAnsi"/>
                <w:sz w:val="18"/>
              </w:rPr>
              <w:pPrChange w:id="933" w:author="Gabriel Pestana" w:date="2021-04-19T21:31:00Z">
                <w:pPr>
                  <w:spacing w:before="120" w:after="120" w:line="240" w:lineRule="auto"/>
                  <w:jc w:val="center"/>
                </w:pPr>
              </w:pPrChange>
            </w:pPr>
            <w:bookmarkStart w:id="934" w:name="_Toc69762103"/>
            <w:bookmarkStart w:id="935" w:name="_Toc69762513"/>
            <w:bookmarkStart w:id="936" w:name="_Toc69805339"/>
            <w:bookmarkEnd w:id="934"/>
            <w:bookmarkEnd w:id="935"/>
            <w:bookmarkEnd w:id="936"/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1529E8F1" w14:textId="3F206FA4" w:rsidR="0094348F" w:rsidDel="00701D0C" w:rsidRDefault="0094348F">
            <w:pPr>
              <w:rPr>
                <w:del w:id="937" w:author="Gabriel Pestana" w:date="2021-04-19T21:22:00Z"/>
                <w:rFonts w:cstheme="minorHAnsi"/>
                <w:sz w:val="18"/>
              </w:rPr>
              <w:pPrChange w:id="938" w:author="Gabriel Pestana" w:date="2021-04-19T21:31:00Z">
                <w:pPr>
                  <w:spacing w:before="120" w:after="120" w:line="240" w:lineRule="auto"/>
                  <w:jc w:val="center"/>
                </w:pPr>
              </w:pPrChange>
            </w:pPr>
            <w:bookmarkStart w:id="939" w:name="_Toc69762104"/>
            <w:bookmarkStart w:id="940" w:name="_Toc69762514"/>
            <w:bookmarkStart w:id="941" w:name="_Toc69805340"/>
            <w:bookmarkEnd w:id="939"/>
            <w:bookmarkEnd w:id="940"/>
            <w:bookmarkEnd w:id="941"/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3DA1522" w14:textId="5A67C284" w:rsidR="0094348F" w:rsidDel="00701D0C" w:rsidRDefault="0094348F">
            <w:pPr>
              <w:rPr>
                <w:del w:id="942" w:author="Gabriel Pestana" w:date="2021-04-19T21:22:00Z"/>
                <w:rFonts w:cstheme="minorHAnsi"/>
                <w:sz w:val="18"/>
              </w:rPr>
              <w:pPrChange w:id="943" w:author="Gabriel Pestana" w:date="2021-04-19T21:31:00Z">
                <w:pPr>
                  <w:spacing w:before="120" w:after="120" w:line="240" w:lineRule="auto"/>
                  <w:jc w:val="center"/>
                </w:pPr>
              </w:pPrChange>
            </w:pPr>
            <w:bookmarkStart w:id="944" w:name="_Toc69762105"/>
            <w:bookmarkStart w:id="945" w:name="_Toc69762515"/>
            <w:bookmarkStart w:id="946" w:name="_Toc69805341"/>
            <w:bookmarkEnd w:id="944"/>
            <w:bookmarkEnd w:id="945"/>
            <w:bookmarkEnd w:id="946"/>
          </w:p>
        </w:tc>
        <w:bookmarkStart w:id="947" w:name="_Toc69762106"/>
        <w:bookmarkStart w:id="948" w:name="_Toc69762516"/>
        <w:bookmarkStart w:id="949" w:name="_Toc69805342"/>
        <w:bookmarkEnd w:id="947"/>
        <w:bookmarkEnd w:id="948"/>
        <w:bookmarkEnd w:id="949"/>
      </w:tr>
      <w:tr w:rsidR="0094348F" w:rsidDel="00701D0C" w14:paraId="00F487AE" w14:textId="5C5CC8B3" w:rsidTr="00F21150">
        <w:trPr>
          <w:del w:id="950" w:author="Gabriel Pestana" w:date="2021-04-19T21:22:00Z"/>
        </w:trPr>
        <w:tc>
          <w:tcPr>
            <w:tcW w:w="1128" w:type="dxa"/>
            <w:vAlign w:val="center"/>
          </w:tcPr>
          <w:p w14:paraId="4977DC0E" w14:textId="20E234D4" w:rsidR="0094348F" w:rsidDel="00701D0C" w:rsidRDefault="0094348F">
            <w:pPr>
              <w:rPr>
                <w:del w:id="951" w:author="Gabriel Pestana" w:date="2021-04-19T21:22:00Z"/>
                <w:rFonts w:cstheme="minorHAnsi"/>
                <w:sz w:val="18"/>
              </w:rPr>
              <w:pPrChange w:id="952" w:author="Gabriel Pestana" w:date="2021-04-19T21:31:00Z">
                <w:pPr>
                  <w:spacing w:before="120" w:after="120" w:line="240" w:lineRule="auto"/>
                  <w:jc w:val="center"/>
                </w:pPr>
              </w:pPrChange>
            </w:pPr>
            <w:bookmarkStart w:id="953" w:name="_Toc69762107"/>
            <w:bookmarkStart w:id="954" w:name="_Toc69762517"/>
            <w:bookmarkStart w:id="955" w:name="_Toc69805343"/>
            <w:bookmarkEnd w:id="953"/>
            <w:bookmarkEnd w:id="954"/>
            <w:bookmarkEnd w:id="955"/>
          </w:p>
        </w:tc>
        <w:tc>
          <w:tcPr>
            <w:tcW w:w="3970" w:type="dxa"/>
            <w:vAlign w:val="center"/>
          </w:tcPr>
          <w:p w14:paraId="1641E632" w14:textId="21115B5F" w:rsidR="0094348F" w:rsidDel="00701D0C" w:rsidRDefault="0094348F">
            <w:pPr>
              <w:rPr>
                <w:del w:id="956" w:author="Gabriel Pestana" w:date="2021-04-19T21:22:00Z"/>
                <w:rFonts w:cstheme="minorHAnsi"/>
                <w:sz w:val="18"/>
              </w:rPr>
              <w:pPrChange w:id="957" w:author="Gabriel Pestana" w:date="2021-04-19T21:31:00Z">
                <w:pPr>
                  <w:spacing w:before="120" w:after="120" w:line="240" w:lineRule="auto"/>
                  <w:jc w:val="center"/>
                </w:pPr>
              </w:pPrChange>
            </w:pPr>
            <w:bookmarkStart w:id="958" w:name="_Toc69762108"/>
            <w:bookmarkStart w:id="959" w:name="_Toc69762518"/>
            <w:bookmarkStart w:id="960" w:name="_Toc69805344"/>
            <w:bookmarkEnd w:id="958"/>
            <w:bookmarkEnd w:id="959"/>
            <w:bookmarkEnd w:id="960"/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7928CF39" w14:textId="31EB0163" w:rsidR="0094348F" w:rsidDel="00701D0C" w:rsidRDefault="0094348F">
            <w:pPr>
              <w:rPr>
                <w:del w:id="961" w:author="Gabriel Pestana" w:date="2021-04-19T21:22:00Z"/>
                <w:rFonts w:cstheme="minorHAnsi"/>
                <w:sz w:val="18"/>
              </w:rPr>
              <w:pPrChange w:id="962" w:author="Gabriel Pestana" w:date="2021-04-19T21:31:00Z">
                <w:pPr>
                  <w:spacing w:before="120" w:after="120" w:line="240" w:lineRule="auto"/>
                  <w:jc w:val="center"/>
                </w:pPr>
              </w:pPrChange>
            </w:pPr>
            <w:bookmarkStart w:id="963" w:name="_Toc69762109"/>
            <w:bookmarkStart w:id="964" w:name="_Toc69762519"/>
            <w:bookmarkStart w:id="965" w:name="_Toc69805345"/>
            <w:bookmarkEnd w:id="963"/>
            <w:bookmarkEnd w:id="964"/>
            <w:bookmarkEnd w:id="965"/>
          </w:p>
        </w:tc>
        <w:tc>
          <w:tcPr>
            <w:tcW w:w="707" w:type="dxa"/>
            <w:shd w:val="clear" w:color="auto" w:fill="D9D9D9" w:themeFill="background1" w:themeFillShade="D9"/>
            <w:vAlign w:val="center"/>
          </w:tcPr>
          <w:p w14:paraId="2DA2AD5A" w14:textId="1FA0FD72" w:rsidR="0094348F" w:rsidDel="00701D0C" w:rsidRDefault="0094348F">
            <w:pPr>
              <w:rPr>
                <w:del w:id="966" w:author="Gabriel Pestana" w:date="2021-04-19T21:22:00Z"/>
                <w:rFonts w:cstheme="minorHAnsi"/>
                <w:sz w:val="18"/>
              </w:rPr>
              <w:pPrChange w:id="967" w:author="Gabriel Pestana" w:date="2021-04-19T21:31:00Z">
                <w:pPr>
                  <w:spacing w:before="120" w:after="120" w:line="240" w:lineRule="auto"/>
                  <w:jc w:val="center"/>
                </w:pPr>
              </w:pPrChange>
            </w:pPr>
            <w:bookmarkStart w:id="968" w:name="_Toc69762110"/>
            <w:bookmarkStart w:id="969" w:name="_Toc69762520"/>
            <w:bookmarkStart w:id="970" w:name="_Toc69805346"/>
            <w:bookmarkEnd w:id="968"/>
            <w:bookmarkEnd w:id="969"/>
            <w:bookmarkEnd w:id="970"/>
          </w:p>
        </w:tc>
        <w:tc>
          <w:tcPr>
            <w:tcW w:w="711" w:type="dxa"/>
            <w:shd w:val="clear" w:color="auto" w:fill="D9D9D9" w:themeFill="background1" w:themeFillShade="D9"/>
            <w:vAlign w:val="center"/>
          </w:tcPr>
          <w:p w14:paraId="54E1220C" w14:textId="7E27C704" w:rsidR="0094348F" w:rsidDel="00701D0C" w:rsidRDefault="0094348F">
            <w:pPr>
              <w:rPr>
                <w:del w:id="971" w:author="Gabriel Pestana" w:date="2021-04-19T21:22:00Z"/>
                <w:rFonts w:cstheme="minorHAnsi"/>
                <w:sz w:val="18"/>
              </w:rPr>
              <w:pPrChange w:id="972" w:author="Gabriel Pestana" w:date="2021-04-19T21:31:00Z">
                <w:pPr>
                  <w:spacing w:before="120" w:after="120" w:line="240" w:lineRule="auto"/>
                  <w:jc w:val="center"/>
                </w:pPr>
              </w:pPrChange>
            </w:pPr>
            <w:bookmarkStart w:id="973" w:name="_Toc69762111"/>
            <w:bookmarkStart w:id="974" w:name="_Toc69762521"/>
            <w:bookmarkStart w:id="975" w:name="_Toc69805347"/>
            <w:bookmarkEnd w:id="973"/>
            <w:bookmarkEnd w:id="974"/>
            <w:bookmarkEnd w:id="975"/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BE403B8" w14:textId="570AE507" w:rsidR="0094348F" w:rsidDel="00701D0C" w:rsidRDefault="0094348F">
            <w:pPr>
              <w:rPr>
                <w:del w:id="976" w:author="Gabriel Pestana" w:date="2021-04-19T21:22:00Z"/>
                <w:rFonts w:cstheme="minorHAnsi"/>
                <w:sz w:val="18"/>
              </w:rPr>
              <w:pPrChange w:id="977" w:author="Gabriel Pestana" w:date="2021-04-19T21:31:00Z">
                <w:pPr>
                  <w:spacing w:before="120" w:after="120" w:line="240" w:lineRule="auto"/>
                  <w:jc w:val="center"/>
                </w:pPr>
              </w:pPrChange>
            </w:pPr>
            <w:bookmarkStart w:id="978" w:name="_Toc69762112"/>
            <w:bookmarkStart w:id="979" w:name="_Toc69762522"/>
            <w:bookmarkStart w:id="980" w:name="_Toc69805348"/>
            <w:bookmarkEnd w:id="978"/>
            <w:bookmarkEnd w:id="979"/>
            <w:bookmarkEnd w:id="980"/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56F901F" w14:textId="5801320E" w:rsidR="0094348F" w:rsidDel="00701D0C" w:rsidRDefault="0094348F">
            <w:pPr>
              <w:rPr>
                <w:del w:id="981" w:author="Gabriel Pestana" w:date="2021-04-19T21:22:00Z"/>
                <w:rFonts w:cstheme="minorHAnsi"/>
                <w:sz w:val="18"/>
              </w:rPr>
              <w:pPrChange w:id="982" w:author="Gabriel Pestana" w:date="2021-04-19T21:31:00Z">
                <w:pPr>
                  <w:spacing w:before="120" w:after="120" w:line="240" w:lineRule="auto"/>
                  <w:jc w:val="center"/>
                </w:pPr>
              </w:pPrChange>
            </w:pPr>
            <w:bookmarkStart w:id="983" w:name="_Toc69762113"/>
            <w:bookmarkStart w:id="984" w:name="_Toc69762523"/>
            <w:bookmarkStart w:id="985" w:name="_Toc69805349"/>
            <w:bookmarkEnd w:id="983"/>
            <w:bookmarkEnd w:id="984"/>
            <w:bookmarkEnd w:id="985"/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3F8CCC7" w14:textId="40EA2E3C" w:rsidR="0094348F" w:rsidDel="00701D0C" w:rsidRDefault="0094348F">
            <w:pPr>
              <w:rPr>
                <w:del w:id="986" w:author="Gabriel Pestana" w:date="2021-04-19T21:22:00Z"/>
                <w:rFonts w:cstheme="minorHAnsi"/>
                <w:sz w:val="18"/>
              </w:rPr>
              <w:pPrChange w:id="987" w:author="Gabriel Pestana" w:date="2021-04-19T21:31:00Z">
                <w:pPr>
                  <w:spacing w:before="120" w:after="120" w:line="240" w:lineRule="auto"/>
                  <w:jc w:val="center"/>
                </w:pPr>
              </w:pPrChange>
            </w:pPr>
            <w:bookmarkStart w:id="988" w:name="_Toc69762114"/>
            <w:bookmarkStart w:id="989" w:name="_Toc69762524"/>
            <w:bookmarkStart w:id="990" w:name="_Toc69805350"/>
            <w:bookmarkEnd w:id="988"/>
            <w:bookmarkEnd w:id="989"/>
            <w:bookmarkEnd w:id="990"/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AD4CE20" w14:textId="72FC83E4" w:rsidR="0094348F" w:rsidDel="00701D0C" w:rsidRDefault="0094348F">
            <w:pPr>
              <w:rPr>
                <w:del w:id="991" w:author="Gabriel Pestana" w:date="2021-04-19T21:22:00Z"/>
                <w:rFonts w:cstheme="minorHAnsi"/>
                <w:sz w:val="18"/>
              </w:rPr>
              <w:pPrChange w:id="992" w:author="Gabriel Pestana" w:date="2021-04-19T21:31:00Z">
                <w:pPr>
                  <w:spacing w:before="120" w:after="120" w:line="240" w:lineRule="auto"/>
                  <w:jc w:val="center"/>
                </w:pPr>
              </w:pPrChange>
            </w:pPr>
            <w:bookmarkStart w:id="993" w:name="_Toc69762115"/>
            <w:bookmarkStart w:id="994" w:name="_Toc69762525"/>
            <w:bookmarkStart w:id="995" w:name="_Toc69805351"/>
            <w:bookmarkEnd w:id="993"/>
            <w:bookmarkEnd w:id="994"/>
            <w:bookmarkEnd w:id="995"/>
          </w:p>
        </w:tc>
        <w:bookmarkStart w:id="996" w:name="_Toc69762116"/>
        <w:bookmarkStart w:id="997" w:name="_Toc69762526"/>
        <w:bookmarkStart w:id="998" w:name="_Toc69805352"/>
        <w:bookmarkEnd w:id="996"/>
        <w:bookmarkEnd w:id="997"/>
        <w:bookmarkEnd w:id="998"/>
      </w:tr>
      <w:tr w:rsidR="0094348F" w:rsidDel="00701D0C" w14:paraId="4ED7D209" w14:textId="6E9B8340" w:rsidTr="00F21150">
        <w:trPr>
          <w:del w:id="999" w:author="Gabriel Pestana" w:date="2021-04-19T21:22:00Z"/>
        </w:trPr>
        <w:tc>
          <w:tcPr>
            <w:tcW w:w="1128" w:type="dxa"/>
            <w:vAlign w:val="center"/>
          </w:tcPr>
          <w:p w14:paraId="4005E0F9" w14:textId="6E8C5311" w:rsidR="0094348F" w:rsidDel="00701D0C" w:rsidRDefault="0094348F">
            <w:pPr>
              <w:rPr>
                <w:del w:id="1000" w:author="Gabriel Pestana" w:date="2021-04-19T21:22:00Z"/>
                <w:rFonts w:cstheme="minorHAnsi"/>
                <w:sz w:val="18"/>
              </w:rPr>
              <w:pPrChange w:id="1001" w:author="Gabriel Pestana" w:date="2021-04-19T21:31:00Z">
                <w:pPr>
                  <w:spacing w:before="120" w:after="120" w:line="240" w:lineRule="auto"/>
                  <w:jc w:val="center"/>
                </w:pPr>
              </w:pPrChange>
            </w:pPr>
            <w:bookmarkStart w:id="1002" w:name="_Toc69762117"/>
            <w:bookmarkStart w:id="1003" w:name="_Toc69762527"/>
            <w:bookmarkStart w:id="1004" w:name="_Toc69805353"/>
            <w:bookmarkEnd w:id="1002"/>
            <w:bookmarkEnd w:id="1003"/>
            <w:bookmarkEnd w:id="1004"/>
          </w:p>
        </w:tc>
        <w:tc>
          <w:tcPr>
            <w:tcW w:w="3970" w:type="dxa"/>
            <w:vAlign w:val="center"/>
          </w:tcPr>
          <w:p w14:paraId="3C94843B" w14:textId="185B9D6D" w:rsidR="0094348F" w:rsidDel="00701D0C" w:rsidRDefault="0094348F">
            <w:pPr>
              <w:rPr>
                <w:del w:id="1005" w:author="Gabriel Pestana" w:date="2021-04-19T21:22:00Z"/>
                <w:rFonts w:cstheme="minorHAnsi"/>
                <w:sz w:val="18"/>
              </w:rPr>
              <w:pPrChange w:id="1006" w:author="Gabriel Pestana" w:date="2021-04-19T21:31:00Z">
                <w:pPr>
                  <w:spacing w:before="120" w:after="120" w:line="240" w:lineRule="auto"/>
                  <w:jc w:val="center"/>
                </w:pPr>
              </w:pPrChange>
            </w:pPr>
            <w:bookmarkStart w:id="1007" w:name="_Toc69762118"/>
            <w:bookmarkStart w:id="1008" w:name="_Toc69762528"/>
            <w:bookmarkStart w:id="1009" w:name="_Toc69805354"/>
            <w:bookmarkEnd w:id="1007"/>
            <w:bookmarkEnd w:id="1008"/>
            <w:bookmarkEnd w:id="1009"/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28A18D39" w14:textId="0DB327F5" w:rsidR="0094348F" w:rsidDel="00701D0C" w:rsidRDefault="0094348F">
            <w:pPr>
              <w:rPr>
                <w:del w:id="1010" w:author="Gabriel Pestana" w:date="2021-04-19T21:22:00Z"/>
                <w:rFonts w:cstheme="minorHAnsi"/>
                <w:sz w:val="18"/>
              </w:rPr>
              <w:pPrChange w:id="1011" w:author="Gabriel Pestana" w:date="2021-04-19T21:31:00Z">
                <w:pPr>
                  <w:spacing w:before="120" w:after="120" w:line="240" w:lineRule="auto"/>
                  <w:jc w:val="center"/>
                </w:pPr>
              </w:pPrChange>
            </w:pPr>
            <w:bookmarkStart w:id="1012" w:name="_Toc69762119"/>
            <w:bookmarkStart w:id="1013" w:name="_Toc69762529"/>
            <w:bookmarkStart w:id="1014" w:name="_Toc69805355"/>
            <w:bookmarkEnd w:id="1012"/>
            <w:bookmarkEnd w:id="1013"/>
            <w:bookmarkEnd w:id="1014"/>
          </w:p>
        </w:tc>
        <w:tc>
          <w:tcPr>
            <w:tcW w:w="707" w:type="dxa"/>
            <w:shd w:val="clear" w:color="auto" w:fill="D9D9D9" w:themeFill="background1" w:themeFillShade="D9"/>
            <w:vAlign w:val="center"/>
          </w:tcPr>
          <w:p w14:paraId="58B3899D" w14:textId="2D108ED0" w:rsidR="0094348F" w:rsidDel="00701D0C" w:rsidRDefault="0094348F">
            <w:pPr>
              <w:rPr>
                <w:del w:id="1015" w:author="Gabriel Pestana" w:date="2021-04-19T21:22:00Z"/>
                <w:rFonts w:cstheme="minorHAnsi"/>
                <w:sz w:val="18"/>
              </w:rPr>
              <w:pPrChange w:id="1016" w:author="Gabriel Pestana" w:date="2021-04-19T21:31:00Z">
                <w:pPr>
                  <w:spacing w:before="120" w:after="120" w:line="240" w:lineRule="auto"/>
                  <w:jc w:val="center"/>
                </w:pPr>
              </w:pPrChange>
            </w:pPr>
            <w:bookmarkStart w:id="1017" w:name="_Toc69762120"/>
            <w:bookmarkStart w:id="1018" w:name="_Toc69762530"/>
            <w:bookmarkStart w:id="1019" w:name="_Toc69805356"/>
            <w:bookmarkEnd w:id="1017"/>
            <w:bookmarkEnd w:id="1018"/>
            <w:bookmarkEnd w:id="1019"/>
          </w:p>
        </w:tc>
        <w:tc>
          <w:tcPr>
            <w:tcW w:w="711" w:type="dxa"/>
            <w:shd w:val="clear" w:color="auto" w:fill="D9D9D9" w:themeFill="background1" w:themeFillShade="D9"/>
            <w:vAlign w:val="center"/>
          </w:tcPr>
          <w:p w14:paraId="7AB337EE" w14:textId="6F438CDD" w:rsidR="0094348F" w:rsidDel="00701D0C" w:rsidRDefault="0094348F">
            <w:pPr>
              <w:rPr>
                <w:del w:id="1020" w:author="Gabriel Pestana" w:date="2021-04-19T21:22:00Z"/>
                <w:rFonts w:cstheme="minorHAnsi"/>
                <w:sz w:val="18"/>
              </w:rPr>
              <w:pPrChange w:id="1021" w:author="Gabriel Pestana" w:date="2021-04-19T21:31:00Z">
                <w:pPr>
                  <w:spacing w:before="120" w:after="120" w:line="240" w:lineRule="auto"/>
                  <w:jc w:val="center"/>
                </w:pPr>
              </w:pPrChange>
            </w:pPr>
            <w:bookmarkStart w:id="1022" w:name="_Toc69762121"/>
            <w:bookmarkStart w:id="1023" w:name="_Toc69762531"/>
            <w:bookmarkStart w:id="1024" w:name="_Toc69805357"/>
            <w:bookmarkEnd w:id="1022"/>
            <w:bookmarkEnd w:id="1023"/>
            <w:bookmarkEnd w:id="1024"/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87594E1" w14:textId="0D7FE92F" w:rsidR="0094348F" w:rsidDel="00701D0C" w:rsidRDefault="0094348F">
            <w:pPr>
              <w:rPr>
                <w:del w:id="1025" w:author="Gabriel Pestana" w:date="2021-04-19T21:22:00Z"/>
                <w:rFonts w:cstheme="minorHAnsi"/>
                <w:sz w:val="18"/>
              </w:rPr>
              <w:pPrChange w:id="1026" w:author="Gabriel Pestana" w:date="2021-04-19T21:31:00Z">
                <w:pPr>
                  <w:spacing w:before="120" w:after="120" w:line="240" w:lineRule="auto"/>
                  <w:jc w:val="center"/>
                </w:pPr>
              </w:pPrChange>
            </w:pPr>
            <w:bookmarkStart w:id="1027" w:name="_Toc69762122"/>
            <w:bookmarkStart w:id="1028" w:name="_Toc69762532"/>
            <w:bookmarkStart w:id="1029" w:name="_Toc69805358"/>
            <w:bookmarkEnd w:id="1027"/>
            <w:bookmarkEnd w:id="1028"/>
            <w:bookmarkEnd w:id="1029"/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1DD5979" w14:textId="7F215CF4" w:rsidR="0094348F" w:rsidDel="00701D0C" w:rsidRDefault="0094348F">
            <w:pPr>
              <w:rPr>
                <w:del w:id="1030" w:author="Gabriel Pestana" w:date="2021-04-19T21:22:00Z"/>
                <w:rFonts w:cstheme="minorHAnsi"/>
                <w:sz w:val="18"/>
              </w:rPr>
              <w:pPrChange w:id="1031" w:author="Gabriel Pestana" w:date="2021-04-19T21:31:00Z">
                <w:pPr>
                  <w:spacing w:before="120" w:after="120" w:line="240" w:lineRule="auto"/>
                  <w:jc w:val="center"/>
                </w:pPr>
              </w:pPrChange>
            </w:pPr>
            <w:bookmarkStart w:id="1032" w:name="_Toc69762123"/>
            <w:bookmarkStart w:id="1033" w:name="_Toc69762533"/>
            <w:bookmarkStart w:id="1034" w:name="_Toc69805359"/>
            <w:bookmarkEnd w:id="1032"/>
            <w:bookmarkEnd w:id="1033"/>
            <w:bookmarkEnd w:id="1034"/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3BE59B7" w14:textId="3DF7F547" w:rsidR="0094348F" w:rsidDel="00701D0C" w:rsidRDefault="0094348F">
            <w:pPr>
              <w:rPr>
                <w:del w:id="1035" w:author="Gabriel Pestana" w:date="2021-04-19T21:22:00Z"/>
                <w:rFonts w:cstheme="minorHAnsi"/>
                <w:sz w:val="18"/>
              </w:rPr>
              <w:pPrChange w:id="1036" w:author="Gabriel Pestana" w:date="2021-04-19T21:31:00Z">
                <w:pPr>
                  <w:spacing w:before="120" w:after="120" w:line="240" w:lineRule="auto"/>
                  <w:jc w:val="center"/>
                </w:pPr>
              </w:pPrChange>
            </w:pPr>
            <w:bookmarkStart w:id="1037" w:name="_Toc69762124"/>
            <w:bookmarkStart w:id="1038" w:name="_Toc69762534"/>
            <w:bookmarkStart w:id="1039" w:name="_Toc69805360"/>
            <w:bookmarkEnd w:id="1037"/>
            <w:bookmarkEnd w:id="1038"/>
            <w:bookmarkEnd w:id="1039"/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8848464" w14:textId="6C89695A" w:rsidR="0094348F" w:rsidDel="00701D0C" w:rsidRDefault="0094348F">
            <w:pPr>
              <w:rPr>
                <w:del w:id="1040" w:author="Gabriel Pestana" w:date="2021-04-19T21:22:00Z"/>
                <w:rFonts w:cstheme="minorHAnsi"/>
                <w:sz w:val="18"/>
              </w:rPr>
              <w:pPrChange w:id="1041" w:author="Gabriel Pestana" w:date="2021-04-19T21:31:00Z">
                <w:pPr>
                  <w:spacing w:before="120" w:after="120" w:line="240" w:lineRule="auto"/>
                  <w:jc w:val="center"/>
                </w:pPr>
              </w:pPrChange>
            </w:pPr>
            <w:bookmarkStart w:id="1042" w:name="_Toc69762125"/>
            <w:bookmarkStart w:id="1043" w:name="_Toc69762535"/>
            <w:bookmarkStart w:id="1044" w:name="_Toc69805361"/>
            <w:bookmarkEnd w:id="1042"/>
            <w:bookmarkEnd w:id="1043"/>
            <w:bookmarkEnd w:id="1044"/>
          </w:p>
        </w:tc>
        <w:bookmarkStart w:id="1045" w:name="_Toc69762126"/>
        <w:bookmarkStart w:id="1046" w:name="_Toc69762536"/>
        <w:bookmarkStart w:id="1047" w:name="_Toc69805362"/>
        <w:bookmarkEnd w:id="1045"/>
        <w:bookmarkEnd w:id="1046"/>
        <w:bookmarkEnd w:id="1047"/>
      </w:tr>
    </w:tbl>
    <w:p w14:paraId="4B52B53E" w14:textId="77777777" w:rsidR="00F21150" w:rsidRDefault="00F21150">
      <w:pPr>
        <w:pStyle w:val="Heading1"/>
        <w:rPr>
          <w:ins w:id="1048" w:author="Gabriel Pestana" w:date="2021-04-19T21:32:00Z"/>
        </w:rPr>
        <w:pPrChange w:id="1049" w:author="Gabriel Pestana" w:date="2021-04-19T21:32:00Z">
          <w:pPr>
            <w:pStyle w:val="Heading3"/>
            <w:keepNext/>
            <w:keepLines/>
            <w:suppressAutoHyphens w:val="0"/>
            <w:spacing w:before="40" w:after="0" w:line="360" w:lineRule="auto"/>
          </w:pPr>
        </w:pPrChange>
      </w:pPr>
      <w:bookmarkStart w:id="1050" w:name="_Toc69805363"/>
      <w:ins w:id="1051" w:author="Gabriel Pestana" w:date="2021-04-19T21:32:00Z">
        <w:r>
          <w:t>Layout da BD</w:t>
        </w:r>
        <w:bookmarkEnd w:id="1050"/>
      </w:ins>
    </w:p>
    <w:p w14:paraId="3EFFE2AA" w14:textId="2A99CD33" w:rsidR="00F21150" w:rsidRDefault="00F21150" w:rsidP="00F21150">
      <w:pPr>
        <w:rPr>
          <w:ins w:id="1052" w:author="Gabriel Pestana" w:date="2021-04-19T21:32:00Z"/>
        </w:rPr>
      </w:pPr>
      <w:ins w:id="1053" w:author="Gabriel Pestana" w:date="2021-04-19T21:32:00Z">
        <w:r>
          <w:t xml:space="preserve">Para a definição do </w:t>
        </w:r>
        <w:r w:rsidRPr="30FAA01B">
          <w:rPr>
            <w:i/>
            <w:iCs/>
          </w:rPr>
          <w:t>layout</w:t>
        </w:r>
        <w:r>
          <w:t xml:space="preserve"> da base de dados, deverá suportar-se num conjunto de </w:t>
        </w:r>
        <w:proofErr w:type="spellStart"/>
        <w:r w:rsidR="00DA173B">
          <w:t>metadados</w:t>
        </w:r>
      </w:ins>
      <w:proofErr w:type="spellEnd"/>
      <w:ins w:id="1054" w:author="Gabriel Pestana" w:date="2021-04-19T21:33:00Z">
        <w:r w:rsidR="00DA173B">
          <w:t xml:space="preserve"> que permitam</w:t>
        </w:r>
      </w:ins>
      <w:ins w:id="1055" w:author="Gabriel Pestana" w:date="2021-04-19T21:34:00Z">
        <w:r w:rsidR="00DA173B">
          <w:t xml:space="preserve"> apresentar a seguinte informação:</w:t>
        </w:r>
      </w:ins>
    </w:p>
    <w:p w14:paraId="289167D5" w14:textId="32984CB4" w:rsidR="00F21150" w:rsidRDefault="00F21150" w:rsidP="00F21150">
      <w:pPr>
        <w:pStyle w:val="ListParagraph"/>
        <w:numPr>
          <w:ilvl w:val="0"/>
          <w:numId w:val="36"/>
        </w:numPr>
        <w:suppressAutoHyphens w:val="0"/>
        <w:spacing w:line="360" w:lineRule="auto"/>
        <w:rPr>
          <w:ins w:id="1056" w:author="Gabriel Pestana" w:date="2021-04-19T21:33:00Z"/>
        </w:rPr>
      </w:pPr>
      <w:ins w:id="1057" w:author="Gabriel Pestana" w:date="2021-04-19T21:32:00Z">
        <w:r>
          <w:t>Espaço ocupado por cada tabela com o número atual de registos;</w:t>
        </w:r>
      </w:ins>
    </w:p>
    <w:p w14:paraId="17C36BA3" w14:textId="50CF9B90" w:rsidR="00DA173B" w:rsidRDefault="00DA173B" w:rsidP="00F21150">
      <w:pPr>
        <w:pStyle w:val="ListParagraph"/>
        <w:numPr>
          <w:ilvl w:val="0"/>
          <w:numId w:val="36"/>
        </w:numPr>
        <w:suppressAutoHyphens w:val="0"/>
        <w:spacing w:line="360" w:lineRule="auto"/>
        <w:rPr>
          <w:ins w:id="1058" w:author="Gabriel Pestana" w:date="2021-04-20T09:48:00Z"/>
        </w:rPr>
      </w:pPr>
      <w:ins w:id="1059" w:author="Gabriel Pestana" w:date="2021-04-19T21:33:00Z">
        <w:r>
          <w:t>Espaço ocupado pela base de dados</w:t>
        </w:r>
      </w:ins>
      <w:ins w:id="1060" w:author="Gabriel Pestana" w:date="2021-04-19T21:35:00Z">
        <w:r>
          <w:t>, apresentar uma previsão da taxa de crescimento</w:t>
        </w:r>
      </w:ins>
    </w:p>
    <w:p w14:paraId="2E5C5245" w14:textId="6C0566A3" w:rsidR="00C95744" w:rsidRDefault="00C95744" w:rsidP="00C95744">
      <w:pPr>
        <w:rPr>
          <w:ins w:id="1061" w:author="Gabriel Pestana" w:date="2021-04-20T09:51:00Z"/>
        </w:rPr>
      </w:pPr>
      <w:ins w:id="1062" w:author="Gabriel Pestana" w:date="2021-04-20T09:48:00Z">
        <w:r>
          <w:t xml:space="preserve">Elaborar uma tabela que apresente os valores </w:t>
        </w:r>
      </w:ins>
      <w:ins w:id="1063" w:author="Gabriel Pestana" w:date="2021-04-20T09:49:00Z">
        <w:r>
          <w:t xml:space="preserve">dos </w:t>
        </w:r>
        <w:proofErr w:type="spellStart"/>
        <w:r>
          <w:t>metadados</w:t>
        </w:r>
        <w:proofErr w:type="spellEnd"/>
        <w:r>
          <w:t xml:space="preserve"> da </w:t>
        </w:r>
      </w:ins>
      <w:ins w:id="1064" w:author="Gabriel Pestana" w:date="2021-04-20T09:55:00Z">
        <w:r w:rsidR="00DF5130">
          <w:t>B</w:t>
        </w:r>
      </w:ins>
      <w:ins w:id="1065" w:author="Gabriel Pestana" w:date="2021-04-20T09:49:00Z">
        <w:r>
          <w:t xml:space="preserve">ase de </w:t>
        </w:r>
      </w:ins>
      <w:ins w:id="1066" w:author="Gabriel Pestana" w:date="2021-04-20T09:55:00Z">
        <w:r w:rsidR="00DF5130">
          <w:t>D</w:t>
        </w:r>
      </w:ins>
      <w:ins w:id="1067" w:author="Gabriel Pestana" w:date="2021-04-20T09:49:00Z">
        <w:r>
          <w:t>ados</w:t>
        </w:r>
      </w:ins>
      <w:ins w:id="1068" w:author="Gabriel Pestana" w:date="2021-04-20T09:55:00Z">
        <w:r w:rsidR="00DF5130">
          <w:t xml:space="preserve"> (BD)</w:t>
        </w:r>
      </w:ins>
      <w:ins w:id="1069" w:author="Gabriel Pestana" w:date="2021-04-20T09:49:00Z">
        <w:r>
          <w:t xml:space="preserve"> </w:t>
        </w:r>
      </w:ins>
      <w:ins w:id="1070" w:author="Gabriel Pestana" w:date="2021-04-20T09:51:00Z">
        <w:r>
          <w:t xml:space="preserve">para as seguintes fases: </w:t>
        </w:r>
      </w:ins>
    </w:p>
    <w:p w14:paraId="478FCF36" w14:textId="43B22151" w:rsidR="00C95744" w:rsidRDefault="00DF5130" w:rsidP="00C95744">
      <w:pPr>
        <w:pStyle w:val="ListParagraph"/>
        <w:numPr>
          <w:ilvl w:val="0"/>
          <w:numId w:val="36"/>
        </w:numPr>
        <w:suppressAutoHyphens w:val="0"/>
        <w:spacing w:line="360" w:lineRule="auto"/>
        <w:rPr>
          <w:ins w:id="1071" w:author="Gabriel Pestana" w:date="2021-04-20T09:52:00Z"/>
        </w:rPr>
      </w:pPr>
      <w:ins w:id="1072" w:author="Gabriel Pestana" w:date="2021-04-20T09:54:00Z">
        <w:r w:rsidRPr="00DF5130">
          <w:rPr>
            <w:b/>
            <w:rPrChange w:id="1073" w:author="Gabriel Pestana" w:date="2021-04-20T09:55:00Z">
              <w:rPr/>
            </w:rPrChange>
          </w:rPr>
          <w:t>BD Vazia</w:t>
        </w:r>
        <w:r>
          <w:t xml:space="preserve"> – listagem dos valores obtidos </w:t>
        </w:r>
      </w:ins>
      <w:ins w:id="1074" w:author="Gabriel Pestana [2]" w:date="2022-01-06T17:43:00Z">
        <w:r w:rsidR="007141AD">
          <w:t xml:space="preserve">para cada tabela, </w:t>
        </w:r>
      </w:ins>
      <w:ins w:id="1075" w:author="Gabriel Pestana" w:date="2021-04-20T09:54:00Z">
        <w:r>
          <w:t>q</w:t>
        </w:r>
      </w:ins>
      <w:ins w:id="1076" w:author="Gabriel Pestana" w:date="2021-04-20T09:51:00Z">
        <w:r w:rsidR="00C95744">
          <w:t>uando a</w:t>
        </w:r>
      </w:ins>
      <w:ins w:id="1077" w:author="Gabriel Pestana" w:date="2021-04-20T09:52:00Z">
        <w:r w:rsidR="00C95744">
          <w:t xml:space="preserve"> estrutura da</w:t>
        </w:r>
      </w:ins>
      <w:ins w:id="1078" w:author="Gabriel Pestana" w:date="2021-04-20T09:51:00Z">
        <w:r w:rsidR="00C95744">
          <w:t xml:space="preserve"> BD </w:t>
        </w:r>
      </w:ins>
      <w:ins w:id="1079" w:author="Gabriel Pestana" w:date="2021-04-20T09:52:00Z">
        <w:del w:id="1080" w:author="Gabriel Pestana [2]" w:date="2022-01-06T17:43:00Z">
          <w:r w:rsidR="00C95744" w:rsidDel="007141AD">
            <w:delText>foi</w:delText>
          </w:r>
        </w:del>
      </w:ins>
      <w:ins w:id="1081" w:author="Gabriel Pestana [2]" w:date="2022-01-06T17:43:00Z">
        <w:r w:rsidR="007141AD">
          <w:t>é</w:t>
        </w:r>
      </w:ins>
      <w:ins w:id="1082" w:author="Gabriel Pestana" w:date="2021-04-20T09:52:00Z">
        <w:r w:rsidR="00C95744">
          <w:t xml:space="preserve"> criada, mas está vazia (i.e., todas as tabelas estão a NULL)</w:t>
        </w:r>
      </w:ins>
    </w:p>
    <w:p w14:paraId="73EAF9E3" w14:textId="59317140" w:rsidR="00C95744" w:rsidRDefault="00DF5130">
      <w:pPr>
        <w:pStyle w:val="ListParagraph"/>
        <w:numPr>
          <w:ilvl w:val="0"/>
          <w:numId w:val="36"/>
        </w:numPr>
        <w:suppressAutoHyphens w:val="0"/>
        <w:spacing w:line="360" w:lineRule="auto"/>
        <w:rPr>
          <w:ins w:id="1083" w:author="Gabriel Pestana" w:date="2021-04-19T21:32:00Z"/>
        </w:rPr>
      </w:pPr>
      <w:ins w:id="1084" w:author="Gabriel Pestana" w:date="2021-04-20T09:54:00Z">
        <w:r w:rsidRPr="00DF5130">
          <w:rPr>
            <w:b/>
            <w:rPrChange w:id="1085" w:author="Gabriel Pestana" w:date="2021-04-20T09:55:00Z">
              <w:rPr/>
            </w:rPrChange>
          </w:rPr>
          <w:t xml:space="preserve">BD </w:t>
        </w:r>
      </w:ins>
      <w:ins w:id="1086" w:author="Gabriel Pestana" w:date="2021-04-20T09:55:00Z">
        <w:r w:rsidRPr="00DF5130">
          <w:rPr>
            <w:b/>
            <w:rPrChange w:id="1087" w:author="Gabriel Pestana" w:date="2021-04-20T09:55:00Z">
              <w:rPr/>
            </w:rPrChange>
          </w:rPr>
          <w:t>Carregada</w:t>
        </w:r>
        <w:r>
          <w:t xml:space="preserve"> - listagem dos valores obtidos </w:t>
        </w:r>
      </w:ins>
      <w:ins w:id="1088" w:author="Gabriel Pestana [2]" w:date="2022-01-06T17:43:00Z">
        <w:r w:rsidR="007141AD">
          <w:t xml:space="preserve">para cada tabela, </w:t>
        </w:r>
      </w:ins>
      <w:ins w:id="1089" w:author="Gabriel Pestana" w:date="2021-04-20T09:55:00Z">
        <w:r>
          <w:t>d</w:t>
        </w:r>
      </w:ins>
      <w:ins w:id="1090" w:author="Gabriel Pestana" w:date="2021-04-20T09:52:00Z">
        <w:r w:rsidR="00C95744">
          <w:t>epois de a BD</w:t>
        </w:r>
      </w:ins>
      <w:ins w:id="1091" w:author="Gabriel Pestana" w:date="2021-04-20T09:53:00Z">
        <w:r w:rsidR="00C95744">
          <w:t xml:space="preserve"> ter sido </w:t>
        </w:r>
        <w:del w:id="1092" w:author="Gabriel Pestana [2]" w:date="2022-01-06T17:44:00Z">
          <w:r w:rsidR="00C95744" w:rsidDel="007141AD">
            <w:delText>carregada</w:delText>
          </w:r>
        </w:del>
      </w:ins>
      <w:ins w:id="1093" w:author="Gabriel Pestana [2]" w:date="2022-01-06T17:44:00Z">
        <w:r w:rsidR="007141AD">
          <w:t>preenchida</w:t>
        </w:r>
      </w:ins>
      <w:ins w:id="1094" w:author="Gabriel Pestana" w:date="2021-04-20T09:53:00Z">
        <w:r w:rsidR="00C95744">
          <w:t xml:space="preserve"> com um número expressivo de dados (i.e., a BD foi </w:t>
        </w:r>
        <w:proofErr w:type="spellStart"/>
        <w:r w:rsidR="00C95744">
          <w:t>pop</w:t>
        </w:r>
      </w:ins>
      <w:ins w:id="1095" w:author="Gabriel Pestana" w:date="2021-04-20T09:54:00Z">
        <w:r w:rsidR="00C95744">
          <w:t>u</w:t>
        </w:r>
      </w:ins>
      <w:ins w:id="1096" w:author="Gabriel Pestana" w:date="2021-04-20T09:53:00Z">
        <w:r w:rsidR="00C95744">
          <w:t>lada</w:t>
        </w:r>
        <w:proofErr w:type="spellEnd"/>
        <w:r w:rsidR="00C95744">
          <w:t xml:space="preserve"> com </w:t>
        </w:r>
        <w:proofErr w:type="spellStart"/>
        <w:r w:rsidR="00C95744" w:rsidRPr="00C95744">
          <w:rPr>
            <w:i/>
            <w:rPrChange w:id="1097" w:author="Gabriel Pestana" w:date="2021-04-20T09:54:00Z">
              <w:rPr/>
            </w:rPrChange>
          </w:rPr>
          <w:t>dummy</w:t>
        </w:r>
        <w:proofErr w:type="spellEnd"/>
        <w:r w:rsidR="00C95744">
          <w:t xml:space="preserve"> data)</w:t>
        </w:r>
      </w:ins>
    </w:p>
    <w:p w14:paraId="48A177B7" w14:textId="48D4E302" w:rsidR="0094348F" w:rsidDel="00127C71" w:rsidRDefault="0094348F" w:rsidP="00127C71">
      <w:pPr>
        <w:pStyle w:val="Heading1"/>
        <w:numPr>
          <w:ilvl w:val="0"/>
          <w:numId w:val="0"/>
        </w:numPr>
        <w:ind w:left="432" w:hanging="432"/>
        <w:rPr>
          <w:del w:id="1098" w:author="Gabriel Pestana" w:date="2021-04-19T21:22:00Z"/>
        </w:rPr>
      </w:pPr>
      <w:bookmarkStart w:id="1099" w:name="_Toc69805364"/>
      <w:bookmarkEnd w:id="1099"/>
    </w:p>
    <w:p w14:paraId="757A7627" w14:textId="77777777" w:rsidR="0094348F" w:rsidRPr="00127C71" w:rsidRDefault="00283BC9">
      <w:pPr>
        <w:pStyle w:val="Heading1"/>
        <w:rPr>
          <w:rPrChange w:id="1100" w:author="Gabriel Pestana" w:date="2021-04-19T21:31:00Z">
            <w:rPr/>
          </w:rPrChange>
        </w:rPr>
        <w:pPrChange w:id="1101" w:author="Gabriel Pestana" w:date="2021-04-19T21:31:00Z">
          <w:pPr>
            <w:pStyle w:val="Heading2"/>
          </w:pPr>
        </w:pPrChange>
      </w:pPr>
      <w:bookmarkStart w:id="1102" w:name="_Toc69805365"/>
      <w:r w:rsidRPr="00127C71">
        <w:rPr>
          <w:rPrChange w:id="1103" w:author="Gabriel Pestana" w:date="2021-04-19T21:31:00Z">
            <w:rPr>
              <w:bCs w:val="0"/>
            </w:rPr>
          </w:rPrChange>
        </w:rPr>
        <w:t>Diagrama Entidade Relacionamento</w:t>
      </w:r>
      <w:bookmarkEnd w:id="1102"/>
    </w:p>
    <w:p w14:paraId="7613ABBA" w14:textId="509D2FB6" w:rsidR="0094348F" w:rsidRDefault="00283BC9">
      <w:pPr>
        <w:rPr>
          <w:highlight w:val="yellow"/>
        </w:rPr>
      </w:pPr>
      <w:r>
        <w:rPr>
          <w:b/>
          <w:highlight w:val="yellow"/>
        </w:rPr>
        <w:t>Bases de Dados</w:t>
      </w:r>
      <w:r>
        <w:rPr>
          <w:highlight w:val="yellow"/>
        </w:rPr>
        <w:t xml:space="preserve"> – para esta UC o relatório incide na especificação dos </w:t>
      </w:r>
      <w:proofErr w:type="spellStart"/>
      <w:r>
        <w:rPr>
          <w:highlight w:val="yellow"/>
        </w:rPr>
        <w:t>metadados</w:t>
      </w:r>
      <w:proofErr w:type="spellEnd"/>
      <w:r>
        <w:rPr>
          <w:highlight w:val="yellow"/>
        </w:rPr>
        <w:t xml:space="preserve"> e elementos relevantes à operacionalização da base de dados de suporte à gestão de dados do projeto. Desenvolver o modelo de dados com recurso a diagramas entidade relacionamento (DER), conversão para o respetivo modelo relacional (MR). Implementar a base de dados usando o SGBD</w:t>
      </w:r>
      <w:del w:id="1104" w:author="Gabriel Pestana" w:date="2021-04-19T21:22:00Z">
        <w:r w:rsidDel="00701D0C">
          <w:rPr>
            <w:highlight w:val="yellow"/>
          </w:rPr>
          <w:delText xml:space="preserve"> MySQL</w:delText>
        </w:r>
      </w:del>
      <w:ins w:id="1105" w:author="Gabriel Pestana" w:date="2021-04-19T21:22:00Z">
        <w:r w:rsidR="00701D0C">
          <w:rPr>
            <w:highlight w:val="yellow"/>
          </w:rPr>
          <w:t>-R definido nas aulas</w:t>
        </w:r>
      </w:ins>
      <w:r>
        <w:rPr>
          <w:highlight w:val="yellow"/>
        </w:rPr>
        <w:t>. Manter formatação do documento e tamanho de letra»</w:t>
      </w:r>
    </w:p>
    <w:p w14:paraId="6BAFFE9F" w14:textId="07CEEDA2" w:rsidR="0094348F" w:rsidDel="00701D0C" w:rsidRDefault="00283BC9">
      <w:pPr>
        <w:rPr>
          <w:del w:id="1106" w:author="Gabriel Pestana" w:date="2021-04-19T21:22:00Z"/>
          <w:highlight w:val="yellow"/>
        </w:rPr>
      </w:pPr>
      <w:del w:id="1107" w:author="Gabriel Pestana" w:date="2021-04-19T21:22:00Z">
        <w:r w:rsidDel="00701D0C">
          <w:rPr>
            <w:highlight w:val="yellow"/>
          </w:rPr>
          <w:delText xml:space="preserve">Incluir o URL para o repositório do projeto no GitHub (ver instruções dadas no âmbito da UC de POO). </w:delText>
        </w:r>
      </w:del>
    </w:p>
    <w:p w14:paraId="59C803EF" w14:textId="2BE7A847" w:rsidR="0094348F" w:rsidDel="00701D0C" w:rsidRDefault="00283BC9">
      <w:pPr>
        <w:pStyle w:val="ListParagraph"/>
        <w:numPr>
          <w:ilvl w:val="0"/>
          <w:numId w:val="10"/>
        </w:numPr>
        <w:rPr>
          <w:del w:id="1108" w:author="Gabriel Pestana" w:date="2021-04-19T21:22:00Z"/>
          <w:highlight w:val="yellow"/>
        </w:rPr>
      </w:pPr>
      <w:del w:id="1109" w:author="Gabriel Pestana" w:date="2021-04-19T21:22:00Z">
        <w:r w:rsidDel="00701D0C">
          <w:rPr>
            <w:highlight w:val="yellow"/>
          </w:rPr>
          <w:delText>Link Projeto no GitHub: http://...</w:delText>
        </w:r>
      </w:del>
    </w:p>
    <w:p w14:paraId="694BD07F" w14:textId="3F76ACD7" w:rsidR="0094348F" w:rsidDel="00701D0C" w:rsidRDefault="00283BC9">
      <w:pPr>
        <w:pStyle w:val="ListParagraph"/>
        <w:numPr>
          <w:ilvl w:val="0"/>
          <w:numId w:val="10"/>
        </w:numPr>
        <w:rPr>
          <w:del w:id="1110" w:author="Gabriel Pestana" w:date="2021-04-19T21:22:00Z"/>
          <w:highlight w:val="yellow"/>
        </w:rPr>
      </w:pPr>
      <w:del w:id="1111" w:author="Gabriel Pestana" w:date="2021-04-19T21:22:00Z">
        <w:r w:rsidDel="00701D0C">
          <w:rPr>
            <w:highlight w:val="yellow"/>
          </w:rPr>
          <w:delText>Nome do ficheiro a submeter via blackboard (ver instruções dadas no âmbito da UC de BD):</w:delText>
        </w:r>
      </w:del>
    </w:p>
    <w:tbl>
      <w:tblPr>
        <w:tblStyle w:val="TableGrid"/>
        <w:tblW w:w="9736" w:type="dxa"/>
        <w:tblLook w:val="04A0" w:firstRow="1" w:lastRow="0" w:firstColumn="1" w:lastColumn="0" w:noHBand="0" w:noVBand="1"/>
      </w:tblPr>
      <w:tblGrid>
        <w:gridCol w:w="4247"/>
        <w:gridCol w:w="5489"/>
      </w:tblGrid>
      <w:tr w:rsidR="0094348F" w:rsidDel="00701D0C" w14:paraId="4A33CEA6" w14:textId="5A13FCDC">
        <w:trPr>
          <w:del w:id="1112" w:author="Gabriel Pestana" w:date="2021-04-19T21:22:00Z"/>
        </w:trPr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1C8A8ED3" w14:textId="71676143" w:rsidR="0094348F" w:rsidDel="00701D0C" w:rsidRDefault="00283BC9">
            <w:pPr>
              <w:spacing w:after="0" w:line="240" w:lineRule="auto"/>
              <w:ind w:left="1080"/>
              <w:rPr>
                <w:del w:id="1113" w:author="Gabriel Pestana" w:date="2021-04-19T21:22:00Z"/>
                <w:rFonts w:cstheme="minorHAnsi"/>
                <w:b/>
                <w:highlight w:val="yellow"/>
              </w:rPr>
            </w:pPr>
            <w:del w:id="1114" w:author="Gabriel Pestana" w:date="2021-04-19T21:22:00Z">
              <w:r w:rsidDel="00701D0C">
                <w:rPr>
                  <w:rFonts w:eastAsia="Times New Roman" w:cstheme="minorHAnsi"/>
                  <w:b/>
                  <w:highlight w:val="yellow"/>
                </w:rPr>
                <w:delText>2021BD_Gyy_ xxx.zip</w:delText>
              </w:r>
            </w:del>
          </w:p>
          <w:p w14:paraId="0A9603B5" w14:textId="19545637" w:rsidR="0094348F" w:rsidDel="00701D0C" w:rsidRDefault="00283BC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del w:id="1115" w:author="Gabriel Pestana" w:date="2021-04-19T21:22:00Z"/>
                <w:rFonts w:cstheme="minorHAnsi"/>
                <w:highlight w:val="yellow"/>
              </w:rPr>
            </w:pPr>
            <w:del w:id="1116" w:author="Gabriel Pestana" w:date="2021-04-19T21:22:00Z">
              <w:r w:rsidDel="00701D0C">
                <w:rPr>
                  <w:rFonts w:eastAsia="Times New Roman" w:cstheme="minorHAnsi"/>
                  <w:highlight w:val="yellow"/>
                </w:rPr>
                <w:delText>yyy – número do grupo</w:delText>
              </w:r>
            </w:del>
          </w:p>
          <w:p w14:paraId="3818DC12" w14:textId="5F3B0168" w:rsidR="0094348F" w:rsidDel="00701D0C" w:rsidRDefault="00283BC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del w:id="1117" w:author="Gabriel Pestana" w:date="2021-04-19T21:22:00Z"/>
                <w:rFonts w:cstheme="minorHAnsi"/>
                <w:highlight w:val="yellow"/>
              </w:rPr>
            </w:pPr>
            <w:del w:id="1118" w:author="Gabriel Pestana" w:date="2021-04-19T21:22:00Z">
              <w:r w:rsidDel="00701D0C">
                <w:rPr>
                  <w:rFonts w:eastAsia="Times New Roman" w:cstheme="minorHAnsi"/>
                  <w:highlight w:val="yellow"/>
                </w:rPr>
                <w:delText>xxx – acrónimo do projeto</w:delText>
              </w:r>
            </w:del>
          </w:p>
        </w:tc>
        <w:tc>
          <w:tcPr>
            <w:tcW w:w="5488" w:type="dxa"/>
            <w:tcBorders>
              <w:top w:val="nil"/>
              <w:left w:val="nil"/>
              <w:bottom w:val="nil"/>
              <w:right w:val="nil"/>
            </w:tcBorders>
          </w:tcPr>
          <w:p w14:paraId="2CBF638D" w14:textId="423D1356" w:rsidR="0094348F" w:rsidDel="00701D0C" w:rsidRDefault="00283BC9">
            <w:pPr>
              <w:spacing w:after="0" w:line="240" w:lineRule="auto"/>
              <w:rPr>
                <w:del w:id="1119" w:author="Gabriel Pestana" w:date="2021-04-19T21:22:00Z"/>
                <w:rFonts w:cstheme="minorHAnsi"/>
                <w:b/>
                <w:highlight w:val="yellow"/>
              </w:rPr>
            </w:pPr>
            <w:del w:id="1120" w:author="Gabriel Pestana" w:date="2021-04-19T21:22:00Z">
              <w:r w:rsidDel="00701D0C">
                <w:rPr>
                  <w:rFonts w:eastAsia="Times New Roman" w:cstheme="minorHAnsi"/>
                  <w:highlight w:val="yellow"/>
                </w:rPr>
                <w:delText>Exemplo da lista de scripts SQL a entregar no final (M4):</w:delText>
              </w:r>
            </w:del>
          </w:p>
          <w:p w14:paraId="455AD6DD" w14:textId="0D1078AE" w:rsidR="0094348F" w:rsidRPr="00701D0C" w:rsidDel="00701D0C" w:rsidRDefault="00283BC9">
            <w:pPr>
              <w:spacing w:after="0" w:line="240" w:lineRule="auto"/>
              <w:ind w:left="720"/>
              <w:rPr>
                <w:del w:id="1121" w:author="Gabriel Pestana" w:date="2021-04-19T21:22:00Z"/>
                <w:rFonts w:cstheme="minorHAnsi"/>
                <w:b/>
                <w:highlight w:val="yellow"/>
                <w:rPrChange w:id="1122" w:author="Gabriel Pestana" w:date="2021-04-19T21:22:00Z">
                  <w:rPr>
                    <w:del w:id="1123" w:author="Gabriel Pestana" w:date="2021-04-19T21:22:00Z"/>
                    <w:rFonts w:cstheme="minorHAnsi"/>
                    <w:b/>
                    <w:highlight w:val="yellow"/>
                    <w:lang w:val="en-GB"/>
                  </w:rPr>
                </w:rPrChange>
              </w:rPr>
            </w:pPr>
            <w:del w:id="1124" w:author="Gabriel Pestana" w:date="2021-04-19T21:22:00Z">
              <w:r w:rsidRPr="00701D0C" w:rsidDel="00701D0C">
                <w:rPr>
                  <w:rFonts w:eastAsia="Times New Roman" w:cstheme="minorHAnsi"/>
                  <w:b/>
                  <w:highlight w:val="yellow"/>
                  <w:rPrChange w:id="1125" w:author="Gabriel Pestana" w:date="2021-04-19T21:22:00Z">
                    <w:rPr>
                      <w:rFonts w:eastAsia="Times New Roman" w:cstheme="minorHAnsi"/>
                      <w:b/>
                      <w:highlight w:val="yellow"/>
                      <w:lang w:val="en-GB"/>
                    </w:rPr>
                  </w:rPrChange>
                </w:rPr>
                <w:delText>1- Create.sql</w:delText>
              </w:r>
            </w:del>
          </w:p>
          <w:p w14:paraId="48F1B06E" w14:textId="2F23F536" w:rsidR="0094348F" w:rsidRPr="00701D0C" w:rsidDel="00701D0C" w:rsidRDefault="00283BC9">
            <w:pPr>
              <w:spacing w:after="0" w:line="240" w:lineRule="auto"/>
              <w:ind w:left="720"/>
              <w:rPr>
                <w:del w:id="1126" w:author="Gabriel Pestana" w:date="2021-04-19T21:22:00Z"/>
                <w:rFonts w:cstheme="minorHAnsi"/>
                <w:b/>
                <w:highlight w:val="yellow"/>
                <w:rPrChange w:id="1127" w:author="Gabriel Pestana" w:date="2021-04-19T21:22:00Z">
                  <w:rPr>
                    <w:del w:id="1128" w:author="Gabriel Pestana" w:date="2021-04-19T21:22:00Z"/>
                    <w:rFonts w:cstheme="minorHAnsi"/>
                    <w:b/>
                    <w:highlight w:val="yellow"/>
                    <w:lang w:val="en-GB"/>
                  </w:rPr>
                </w:rPrChange>
              </w:rPr>
            </w:pPr>
            <w:del w:id="1129" w:author="Gabriel Pestana" w:date="2021-04-19T21:22:00Z">
              <w:r w:rsidRPr="00701D0C" w:rsidDel="00701D0C">
                <w:rPr>
                  <w:rFonts w:eastAsia="Times New Roman" w:cstheme="minorHAnsi"/>
                  <w:b/>
                  <w:highlight w:val="yellow"/>
                  <w:rPrChange w:id="1130" w:author="Gabriel Pestana" w:date="2021-04-19T21:22:00Z">
                    <w:rPr>
                      <w:rFonts w:eastAsia="Times New Roman" w:cstheme="minorHAnsi"/>
                      <w:b/>
                      <w:highlight w:val="yellow"/>
                      <w:lang w:val="en-GB"/>
                    </w:rPr>
                  </w:rPrChange>
                </w:rPr>
                <w:delText>2- Populate.sql</w:delText>
              </w:r>
            </w:del>
          </w:p>
          <w:p w14:paraId="7B0A451F" w14:textId="643DEAF9" w:rsidR="0094348F" w:rsidRPr="00701D0C" w:rsidDel="00701D0C" w:rsidRDefault="00283BC9">
            <w:pPr>
              <w:spacing w:after="0" w:line="240" w:lineRule="auto"/>
              <w:ind w:left="720"/>
              <w:rPr>
                <w:del w:id="1131" w:author="Gabriel Pestana" w:date="2021-04-19T21:22:00Z"/>
                <w:rFonts w:cstheme="minorHAnsi"/>
                <w:b/>
                <w:highlight w:val="yellow"/>
                <w:rPrChange w:id="1132" w:author="Gabriel Pestana" w:date="2021-04-19T21:22:00Z">
                  <w:rPr>
                    <w:del w:id="1133" w:author="Gabriel Pestana" w:date="2021-04-19T21:22:00Z"/>
                    <w:rFonts w:cstheme="minorHAnsi"/>
                    <w:b/>
                    <w:highlight w:val="yellow"/>
                    <w:lang w:val="en-GB"/>
                  </w:rPr>
                </w:rPrChange>
              </w:rPr>
            </w:pPr>
            <w:del w:id="1134" w:author="Gabriel Pestana" w:date="2021-04-19T21:22:00Z">
              <w:r w:rsidRPr="00701D0C" w:rsidDel="00701D0C">
                <w:rPr>
                  <w:rFonts w:eastAsia="Times New Roman" w:cstheme="minorHAnsi"/>
                  <w:b/>
                  <w:highlight w:val="yellow"/>
                  <w:rPrChange w:id="1135" w:author="Gabriel Pestana" w:date="2021-04-19T21:22:00Z">
                    <w:rPr>
                      <w:rFonts w:eastAsia="Times New Roman" w:cstheme="minorHAnsi"/>
                      <w:b/>
                      <w:highlight w:val="yellow"/>
                      <w:lang w:val="en-GB"/>
                    </w:rPr>
                  </w:rPrChange>
                </w:rPr>
                <w:delText>3- Queries.sql</w:delText>
              </w:r>
            </w:del>
          </w:p>
          <w:p w14:paraId="540ABC4F" w14:textId="7028630E" w:rsidR="0094348F" w:rsidRPr="00701D0C" w:rsidDel="00701D0C" w:rsidRDefault="00283BC9">
            <w:pPr>
              <w:spacing w:after="0" w:line="240" w:lineRule="auto"/>
              <w:ind w:left="720"/>
              <w:rPr>
                <w:del w:id="1136" w:author="Gabriel Pestana" w:date="2021-04-19T21:22:00Z"/>
                <w:rFonts w:cstheme="minorHAnsi"/>
                <w:b/>
                <w:highlight w:val="yellow"/>
                <w:rPrChange w:id="1137" w:author="Gabriel Pestana" w:date="2021-04-19T21:22:00Z">
                  <w:rPr>
                    <w:del w:id="1138" w:author="Gabriel Pestana" w:date="2021-04-19T21:22:00Z"/>
                    <w:rFonts w:cstheme="minorHAnsi"/>
                    <w:b/>
                    <w:highlight w:val="yellow"/>
                    <w:lang w:val="en-GB"/>
                  </w:rPr>
                </w:rPrChange>
              </w:rPr>
            </w:pPr>
            <w:del w:id="1139" w:author="Gabriel Pestana" w:date="2021-04-19T21:22:00Z">
              <w:r w:rsidRPr="00701D0C" w:rsidDel="00701D0C">
                <w:rPr>
                  <w:rFonts w:eastAsia="Times New Roman" w:cstheme="minorHAnsi"/>
                  <w:b/>
                  <w:highlight w:val="yellow"/>
                  <w:rPrChange w:id="1140" w:author="Gabriel Pestana" w:date="2021-04-19T21:22:00Z">
                    <w:rPr>
                      <w:rFonts w:eastAsia="Times New Roman" w:cstheme="minorHAnsi"/>
                      <w:b/>
                      <w:highlight w:val="yellow"/>
                      <w:lang w:val="en-GB"/>
                    </w:rPr>
                  </w:rPrChange>
                </w:rPr>
                <w:delText>4-Triggers_SP.sql</w:delText>
              </w:r>
            </w:del>
          </w:p>
          <w:p w14:paraId="3AE6FAE4" w14:textId="21E7F0F7" w:rsidR="0094348F" w:rsidDel="00701D0C" w:rsidRDefault="00283BC9">
            <w:pPr>
              <w:spacing w:after="0" w:line="240" w:lineRule="auto"/>
              <w:ind w:left="720"/>
              <w:rPr>
                <w:del w:id="1141" w:author="Gabriel Pestana" w:date="2021-04-19T21:22:00Z"/>
                <w:rFonts w:cstheme="minorHAnsi"/>
                <w:b/>
                <w:highlight w:val="yellow"/>
              </w:rPr>
            </w:pPr>
            <w:del w:id="1142" w:author="Gabriel Pestana" w:date="2021-04-19T21:22:00Z">
              <w:r w:rsidDel="00701D0C">
                <w:rPr>
                  <w:rFonts w:eastAsia="Times New Roman" w:cstheme="minorHAnsi"/>
                  <w:b/>
                  <w:highlight w:val="yellow"/>
                </w:rPr>
                <w:delText>5- PopulateErros</w:delText>
              </w:r>
            </w:del>
            <w:del w:id="1143" w:author="Gabriel Pestana" w:date="2021-03-11T13:59:00Z">
              <w:r w:rsidDel="00960FFC">
                <w:rPr>
                  <w:rFonts w:eastAsia="Times New Roman" w:cstheme="minorHAnsi"/>
                  <w:b/>
                  <w:highlight w:val="yellow"/>
                </w:rPr>
                <w:delText>.sql</w:delText>
              </w:r>
            </w:del>
            <w:del w:id="1144" w:author="Gabriel Pestana" w:date="2021-04-19T21:22:00Z">
              <w:r w:rsidDel="00701D0C">
                <w:rPr>
                  <w:rFonts w:eastAsia="Times New Roman" w:cstheme="minorHAnsi"/>
                  <w:b/>
                  <w:highlight w:val="yellow"/>
                </w:rPr>
                <w:delText>.sql</w:delText>
              </w:r>
            </w:del>
          </w:p>
        </w:tc>
      </w:tr>
    </w:tbl>
    <w:p w14:paraId="408B9DA2" w14:textId="393C46D1" w:rsidR="0094348F" w:rsidDel="00701D0C" w:rsidRDefault="0094348F">
      <w:pPr>
        <w:rPr>
          <w:del w:id="1145" w:author="Gabriel Pestana" w:date="2021-04-19T21:22:00Z"/>
          <w:highlight w:val="yellow"/>
        </w:rPr>
      </w:pPr>
    </w:p>
    <w:p w14:paraId="472B15D6" w14:textId="74825B76" w:rsidR="0094348F" w:rsidDel="008D5590" w:rsidRDefault="00283BC9">
      <w:pPr>
        <w:rPr>
          <w:del w:id="1146" w:author="Gabriel Pestana" w:date="2021-04-19T21:46:00Z"/>
          <w:highlight w:val="yellow"/>
        </w:rPr>
      </w:pPr>
      <w:r>
        <w:rPr>
          <w:highlight w:val="yellow"/>
        </w:rPr>
        <w:t>No âmbito da UC de Bases de Dados deverão ser incluídos pressupostos (e.g., Restrições de Integridade – RI) ou outro pormenor sobre regras de negócio que a base de dados endereça e consideradas relevantes para facilitar não só o entendimento e a análise dos resultados, mas sobretudo para validar a conformidade e qualidade dos dados armazenados. Isto pressupõe a utilização de instruções CHECK e DEFAULT aquando da criação da base de dados usando SQL (DDL).</w:t>
      </w:r>
      <w:ins w:id="1147" w:author="Gabriel Pestana" w:date="2021-04-19T21:46:00Z">
        <w:r w:rsidR="008D5590">
          <w:rPr>
            <w:highlight w:val="yellow"/>
          </w:rPr>
          <w:t xml:space="preserve"> </w:t>
        </w:r>
      </w:ins>
    </w:p>
    <w:p w14:paraId="5AF17F3E" w14:textId="5FEFE70E" w:rsidR="0094348F" w:rsidRDefault="00283BC9">
      <w:pPr>
        <w:rPr>
          <w:highlight w:val="yellow"/>
        </w:rPr>
      </w:pPr>
      <w:del w:id="1148" w:author="Gabriel Pestana" w:date="2021-04-19T21:46:00Z">
        <w:r w:rsidDel="008D5590">
          <w:rPr>
            <w:highlight w:val="yellow"/>
          </w:rPr>
          <w:delText>«</w:delText>
        </w:r>
      </w:del>
      <w:r>
        <w:rPr>
          <w:highlight w:val="yellow"/>
        </w:rPr>
        <w:t xml:space="preserve">O grupo deverá incluir o diagrama entidade relacionamento (DER) que modela a implementação dos cenários descrito seção 1. </w:t>
      </w:r>
      <w:moveFromRangeStart w:id="1149" w:author="Gabriel Pestana" w:date="2021-04-19T21:46:00Z" w:name="move69761215"/>
      <w:moveFrom w:id="1150" w:author="Gabriel Pestana" w:date="2021-04-19T21:46:00Z">
        <w:r w:rsidDel="008D5590">
          <w:rPr>
            <w:highlight w:val="yellow"/>
          </w:rPr>
          <w:t xml:space="preserve">Incluir nesta seção um levantamento (o mais exaustivo possível) das Restrições de Integridade (RI) que não são passiveis de serem modeladas através do DER (e.g., Restrições de Integridade de Negócio). </w:t>
        </w:r>
      </w:moveFrom>
      <w:moveFromRangeEnd w:id="1149"/>
    </w:p>
    <w:p w14:paraId="43363B6C" w14:textId="27243DE3" w:rsidR="008D5590" w:rsidRDefault="008D5590" w:rsidP="008D5590">
      <w:pPr>
        <w:jc w:val="center"/>
        <w:rPr>
          <w:moveTo w:id="1151" w:author="Gabriel Pestana" w:date="2021-04-19T21:45:00Z"/>
          <w:highlight w:val="yellow"/>
        </w:rPr>
      </w:pPr>
      <w:moveToRangeStart w:id="1152" w:author="Gabriel Pestana" w:date="2021-04-19T21:45:00Z" w:name="move69761147"/>
      <w:moveTo w:id="1153" w:author="Gabriel Pestana" w:date="2021-04-19T21:45:00Z">
        <w:r>
          <w:rPr>
            <w:noProof/>
          </w:rPr>
          <w:drawing>
            <wp:inline distT="0" distB="0" distL="0" distR="0" wp14:anchorId="1785890B" wp14:editId="78E72C41">
              <wp:extent cx="5570220" cy="3568700"/>
              <wp:effectExtent l="38100" t="19050" r="32385" b="71120"/>
              <wp:docPr id="10" name="Pictur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1"/>
                      <a:stretch/>
                    </pic:blipFill>
                    <pic:spPr>
                      <a:xfrm>
                        <a:off x="0" y="0"/>
                        <a:ext cx="5569560" cy="356796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50800" dist="38160" dir="5400000" algn="t" rotWithShape="0">
                          <a:srgbClr val="000000">
                            <a:alpha val="40000"/>
                          </a:srgbClr>
                        </a:outerShdw>
                        <a:softEdge rad="112500"/>
                      </a:effectLst>
                    </pic:spPr>
                  </pic:pic>
                </a:graphicData>
              </a:graphic>
            </wp:inline>
          </w:drawing>
        </w:r>
      </w:moveTo>
    </w:p>
    <w:p w14:paraId="12927455" w14:textId="0894070B" w:rsidR="008D5590" w:rsidRDefault="008D5590" w:rsidP="008D5590">
      <w:pPr>
        <w:jc w:val="center"/>
        <w:rPr>
          <w:ins w:id="1154" w:author="Gabriel Pestana" w:date="2021-04-19T21:47:00Z"/>
          <w:highlight w:val="yellow"/>
        </w:rPr>
      </w:pPr>
      <w:moveTo w:id="1155" w:author="Gabriel Pestana" w:date="2021-04-19T21:45:00Z">
        <w:r>
          <w:rPr>
            <w:highlight w:val="yellow"/>
          </w:rPr>
          <w:t xml:space="preserve">Figura 1: Este diagrama tem de ser substituída pelo DER correspondente ao âmbito do </w:t>
        </w:r>
        <w:del w:id="1156" w:author="Gabriel Pestana" w:date="2021-04-19T21:45:00Z">
          <w:r w:rsidDel="008D5590">
            <w:rPr>
              <w:highlight w:val="yellow"/>
            </w:rPr>
            <w:delText>projecto</w:delText>
          </w:r>
        </w:del>
        <w:ins w:id="1157" w:author="Gabriel Pestana" w:date="2021-04-19T21:45:00Z">
          <w:r>
            <w:rPr>
              <w:highlight w:val="yellow"/>
            </w:rPr>
            <w:t>projeto</w:t>
          </w:r>
        </w:ins>
        <w:r>
          <w:rPr>
            <w:highlight w:val="yellow"/>
          </w:rPr>
          <w:t xml:space="preserve">. </w:t>
        </w:r>
      </w:moveTo>
    </w:p>
    <w:p w14:paraId="10306F76" w14:textId="77777777" w:rsidR="00506799" w:rsidRPr="00AA23D6" w:rsidRDefault="00506799" w:rsidP="00506799">
      <w:pPr>
        <w:jc w:val="left"/>
        <w:rPr>
          <w:ins w:id="1158" w:author="Gabriel Pestana" w:date="2021-04-19T22:07:00Z"/>
          <w:highlight w:val="yellow"/>
        </w:rPr>
      </w:pPr>
      <w:ins w:id="1159" w:author="Gabriel Pestana" w:date="2021-04-19T22:07:00Z">
        <w:r w:rsidRPr="00AA23D6">
          <w:rPr>
            <w:b/>
            <w:highlight w:val="yellow"/>
          </w:rPr>
          <w:lastRenderedPageBreak/>
          <w:t>Obs.:</w:t>
        </w:r>
        <w:r w:rsidRPr="00AA23D6">
          <w:rPr>
            <w:highlight w:val="yellow"/>
          </w:rPr>
          <w:t xml:space="preserve"> recomendamos a utilização da ferramenta </w:t>
        </w:r>
        <w:proofErr w:type="spellStart"/>
        <w:r w:rsidRPr="00AA23D6">
          <w:rPr>
            <w:highlight w:val="yellow"/>
          </w:rPr>
          <w:t>ERDPlus</w:t>
        </w:r>
        <w:proofErr w:type="spellEnd"/>
        <w:r w:rsidRPr="00AA23D6">
          <w:rPr>
            <w:highlight w:val="yellow"/>
          </w:rPr>
          <w:t xml:space="preserve"> (</w:t>
        </w:r>
        <w:r>
          <w:rPr>
            <w:highlight w:val="yellow"/>
          </w:rPr>
          <w:t xml:space="preserve">ou de qualquer outra que apresente o diagrama na </w:t>
        </w:r>
        <w:r w:rsidRPr="00AA23D6">
          <w:rPr>
            <w:highlight w:val="yellow"/>
          </w:rPr>
          <w:t xml:space="preserve">notação </w:t>
        </w:r>
        <w:proofErr w:type="spellStart"/>
        <w:r w:rsidRPr="00091C22">
          <w:rPr>
            <w:i/>
            <w:highlight w:val="yellow"/>
          </w:rPr>
          <w:t>Crows</w:t>
        </w:r>
        <w:proofErr w:type="spellEnd"/>
        <w:r w:rsidRPr="00091C22">
          <w:rPr>
            <w:i/>
            <w:highlight w:val="yellow"/>
          </w:rPr>
          <w:t xml:space="preserve"> </w:t>
        </w:r>
        <w:proofErr w:type="spellStart"/>
        <w:r w:rsidRPr="00091C22">
          <w:rPr>
            <w:i/>
            <w:highlight w:val="yellow"/>
          </w:rPr>
          <w:t>Foot</w:t>
        </w:r>
        <w:proofErr w:type="spellEnd"/>
        <w:r>
          <w:rPr>
            <w:i/>
            <w:highlight w:val="yellow"/>
          </w:rPr>
          <w:t xml:space="preserve"> </w:t>
        </w:r>
        <w:r w:rsidRPr="00C72A1F">
          <w:rPr>
            <w:highlight w:val="yellow"/>
          </w:rPr>
          <w:t>ou na notação adotada pela Microsoft</w:t>
        </w:r>
        <w:r w:rsidRPr="00AA23D6">
          <w:rPr>
            <w:highlight w:val="yellow"/>
          </w:rPr>
          <w:t>)</w:t>
        </w:r>
        <w:r>
          <w:rPr>
            <w:highlight w:val="yellow"/>
          </w:rPr>
          <w:t>.</w:t>
        </w:r>
      </w:ins>
    </w:p>
    <w:p w14:paraId="4D185CD6" w14:textId="77777777" w:rsidR="008D5590" w:rsidRDefault="008D5590" w:rsidP="008D5590">
      <w:pPr>
        <w:rPr>
          <w:ins w:id="1160" w:author="Gabriel Pestana" w:date="2021-04-19T21:47:00Z"/>
          <w:highlight w:val="yellow"/>
        </w:rPr>
      </w:pPr>
      <w:ins w:id="1161" w:author="Gabriel Pestana" w:date="2021-04-19T21:47:00Z">
        <w:r>
          <w:rPr>
            <w:highlight w:val="yellow"/>
          </w:rPr>
          <w:t>O diagrama deverá evidenciar domínio da técnica de modelação, aplicando o máximo de conhecimento na especificação das RI (e.g., Integridade de entidade &amp; Integridade referencial). Modelo tem de estar na 3FN, devendo incluir:</w:t>
        </w:r>
      </w:ins>
    </w:p>
    <w:p w14:paraId="3AAE6ECF" w14:textId="77777777" w:rsidR="008D5590" w:rsidRDefault="008D5590" w:rsidP="008D5590">
      <w:pPr>
        <w:pStyle w:val="ListParagraph"/>
        <w:numPr>
          <w:ilvl w:val="0"/>
          <w:numId w:val="9"/>
        </w:numPr>
        <w:rPr>
          <w:ins w:id="1162" w:author="Gabriel Pestana" w:date="2021-04-19T21:47:00Z"/>
          <w:highlight w:val="yellow"/>
        </w:rPr>
      </w:pPr>
      <w:ins w:id="1163" w:author="Gabriel Pestana" w:date="2021-04-19T21:47:00Z">
        <w:r>
          <w:rPr>
            <w:highlight w:val="yellow"/>
          </w:rPr>
          <w:t xml:space="preserve">Atributos </w:t>
        </w:r>
        <w:proofErr w:type="spellStart"/>
        <w:r>
          <w:rPr>
            <w:highlight w:val="yellow"/>
          </w:rPr>
          <w:t>multivalor</w:t>
        </w:r>
        <w:proofErr w:type="spellEnd"/>
      </w:ins>
    </w:p>
    <w:p w14:paraId="50DDD8B6" w14:textId="77777777" w:rsidR="008D5590" w:rsidRDefault="008D5590" w:rsidP="008D5590">
      <w:pPr>
        <w:pStyle w:val="ListParagraph"/>
        <w:numPr>
          <w:ilvl w:val="0"/>
          <w:numId w:val="9"/>
        </w:numPr>
        <w:rPr>
          <w:ins w:id="1164" w:author="Gabriel Pestana" w:date="2021-04-19T21:47:00Z"/>
          <w:highlight w:val="yellow"/>
        </w:rPr>
      </w:pPr>
      <w:ins w:id="1165" w:author="Gabriel Pestana" w:date="2021-04-19T21:47:00Z">
        <w:r>
          <w:rPr>
            <w:highlight w:val="yellow"/>
          </w:rPr>
          <w:t>Atributos derivados</w:t>
        </w:r>
      </w:ins>
    </w:p>
    <w:p w14:paraId="69CF8BF7" w14:textId="77777777" w:rsidR="008D5590" w:rsidRDefault="008D5590" w:rsidP="008D5590">
      <w:pPr>
        <w:pStyle w:val="ListParagraph"/>
        <w:numPr>
          <w:ilvl w:val="0"/>
          <w:numId w:val="9"/>
        </w:numPr>
        <w:rPr>
          <w:ins w:id="1166" w:author="Gabriel Pestana" w:date="2021-04-19T21:47:00Z"/>
          <w:highlight w:val="yellow"/>
        </w:rPr>
      </w:pPr>
      <w:ins w:id="1167" w:author="Gabriel Pestana" w:date="2021-04-19T21:47:00Z">
        <w:r>
          <w:rPr>
            <w:highlight w:val="yellow"/>
          </w:rPr>
          <w:t>Atributos compostos</w:t>
        </w:r>
      </w:ins>
    </w:p>
    <w:p w14:paraId="5A39785E" w14:textId="42E28D0F" w:rsidR="008D5590" w:rsidRDefault="008D5590" w:rsidP="008D5590">
      <w:pPr>
        <w:pStyle w:val="ListParagraph"/>
        <w:numPr>
          <w:ilvl w:val="0"/>
          <w:numId w:val="9"/>
        </w:numPr>
        <w:rPr>
          <w:ins w:id="1168" w:author="Gabriel Pestana" w:date="2021-04-19T21:47:00Z"/>
          <w:highlight w:val="yellow"/>
        </w:rPr>
      </w:pPr>
      <w:ins w:id="1169" w:author="Gabriel Pestana" w:date="2021-04-19T21:47:00Z">
        <w:r>
          <w:rPr>
            <w:highlight w:val="yellow"/>
          </w:rPr>
          <w:t>Entidades informacionais primárias (</w:t>
        </w:r>
        <w:r>
          <w:rPr>
            <w:b/>
            <w:highlight w:val="yellow"/>
          </w:rPr>
          <w:t xml:space="preserve">mínimo </w:t>
        </w:r>
      </w:ins>
      <w:ins w:id="1170" w:author="Gabriel Pestana" w:date="2021-04-19T22:07:00Z">
        <w:r w:rsidR="00506799">
          <w:rPr>
            <w:b/>
            <w:highlight w:val="yellow"/>
          </w:rPr>
          <w:t>4</w:t>
        </w:r>
      </w:ins>
      <w:ins w:id="1171" w:author="Gabriel Pestana" w:date="2021-04-19T21:47:00Z">
        <w:r>
          <w:rPr>
            <w:b/>
            <w:highlight w:val="yellow"/>
          </w:rPr>
          <w:t xml:space="preserve"> entidades</w:t>
        </w:r>
      </w:ins>
      <w:ins w:id="1172" w:author="Gabriel Pestana" w:date="2021-04-19T21:48:00Z">
        <w:r w:rsidRPr="008D5590">
          <w:rPr>
            <w:highlight w:val="yellow"/>
            <w:rPrChange w:id="1173" w:author="Gabriel Pestana" w:date="2021-04-19T21:49:00Z">
              <w:rPr>
                <w:b/>
                <w:highlight w:val="yellow"/>
              </w:rPr>
            </w:rPrChange>
          </w:rPr>
          <w:t>)</w:t>
        </w:r>
      </w:ins>
    </w:p>
    <w:p w14:paraId="69CB8EBB" w14:textId="27BAD1A4" w:rsidR="008D5590" w:rsidRDefault="008D5590" w:rsidP="008D5590">
      <w:pPr>
        <w:pStyle w:val="ListParagraph"/>
        <w:numPr>
          <w:ilvl w:val="0"/>
          <w:numId w:val="9"/>
        </w:numPr>
        <w:rPr>
          <w:ins w:id="1174" w:author="Gabriel Pestana" w:date="2021-04-19T21:47:00Z"/>
          <w:highlight w:val="yellow"/>
        </w:rPr>
      </w:pPr>
      <w:ins w:id="1175" w:author="Gabriel Pestana" w:date="2021-04-19T21:47:00Z">
        <w:r>
          <w:rPr>
            <w:highlight w:val="yellow"/>
          </w:rPr>
          <w:t>Entidades informacionais com FK (</w:t>
        </w:r>
        <w:r>
          <w:rPr>
            <w:b/>
            <w:highlight w:val="yellow"/>
          </w:rPr>
          <w:t xml:space="preserve">mínimo </w:t>
        </w:r>
      </w:ins>
      <w:ins w:id="1176" w:author="Gabriel Pestana" w:date="2021-04-19T22:07:00Z">
        <w:r w:rsidR="00506799">
          <w:rPr>
            <w:b/>
            <w:highlight w:val="yellow"/>
          </w:rPr>
          <w:t>4</w:t>
        </w:r>
      </w:ins>
      <w:ins w:id="1177" w:author="Gabriel Pestana" w:date="2021-04-19T21:47:00Z">
        <w:r>
          <w:rPr>
            <w:b/>
            <w:highlight w:val="yellow"/>
          </w:rPr>
          <w:t xml:space="preserve"> entidades</w:t>
        </w:r>
        <w:r>
          <w:rPr>
            <w:highlight w:val="yellow"/>
          </w:rPr>
          <w:t xml:space="preserve">) </w:t>
        </w:r>
      </w:ins>
    </w:p>
    <w:p w14:paraId="412F7AF1" w14:textId="122C5490" w:rsidR="008D5590" w:rsidRDefault="008D5590" w:rsidP="008D5590">
      <w:pPr>
        <w:pStyle w:val="ListParagraph"/>
        <w:numPr>
          <w:ilvl w:val="0"/>
          <w:numId w:val="9"/>
        </w:numPr>
        <w:rPr>
          <w:ins w:id="1178" w:author="Gabriel Pestana" w:date="2021-04-19T21:47:00Z"/>
          <w:highlight w:val="yellow"/>
        </w:rPr>
      </w:pPr>
      <w:ins w:id="1179" w:author="Gabriel Pestana" w:date="2021-04-19T21:47:00Z">
        <w:r>
          <w:rPr>
            <w:highlight w:val="yellow"/>
          </w:rPr>
          <w:t>Entidades de associação materializadas com dados históricos (</w:t>
        </w:r>
        <w:r>
          <w:rPr>
            <w:b/>
            <w:highlight w:val="yellow"/>
          </w:rPr>
          <w:t xml:space="preserve">mínimo </w:t>
        </w:r>
      </w:ins>
      <w:ins w:id="1180" w:author="Gabriel Pestana" w:date="2021-04-19T22:07:00Z">
        <w:r w:rsidR="00506799">
          <w:rPr>
            <w:b/>
            <w:highlight w:val="yellow"/>
          </w:rPr>
          <w:t>4</w:t>
        </w:r>
      </w:ins>
      <w:ins w:id="1181" w:author="Gabriel Pestana" w:date="2021-04-19T21:47:00Z">
        <w:r>
          <w:rPr>
            <w:b/>
            <w:highlight w:val="yellow"/>
          </w:rPr>
          <w:t xml:space="preserve"> entidades</w:t>
        </w:r>
        <w:r>
          <w:rPr>
            <w:highlight w:val="yellow"/>
          </w:rPr>
          <w:t xml:space="preserve">) </w:t>
        </w:r>
      </w:ins>
    </w:p>
    <w:p w14:paraId="166C7153" w14:textId="0D66A2A8" w:rsidR="008D5590" w:rsidDel="008D5590" w:rsidRDefault="008D5590" w:rsidP="008D5590">
      <w:pPr>
        <w:jc w:val="center"/>
        <w:rPr>
          <w:del w:id="1182" w:author="Gabriel Pestana" w:date="2021-04-19T21:46:00Z"/>
          <w:moveTo w:id="1183" w:author="Gabriel Pestana" w:date="2021-04-19T21:45:00Z"/>
          <w:highlight w:val="yellow"/>
        </w:rPr>
      </w:pPr>
    </w:p>
    <w:p w14:paraId="7DAB58D1" w14:textId="59AE43A9" w:rsidR="0094348F" w:rsidRDefault="008D5590">
      <w:pPr>
        <w:spacing w:after="0" w:line="240" w:lineRule="auto"/>
        <w:rPr>
          <w:highlight w:val="yellow"/>
        </w:rPr>
        <w:pPrChange w:id="1184" w:author="Gabriel Pestana" w:date="2021-04-19T21:46:00Z">
          <w:pPr/>
        </w:pPrChange>
      </w:pPr>
      <w:moveToRangeStart w:id="1185" w:author="Gabriel Pestana" w:date="2021-04-19T21:46:00Z" w:name="move69761215"/>
      <w:moveToRangeEnd w:id="1152"/>
      <w:moveTo w:id="1186" w:author="Gabriel Pestana" w:date="2021-04-19T21:46:00Z">
        <w:r>
          <w:rPr>
            <w:highlight w:val="yellow"/>
          </w:rPr>
          <w:t>Incluir nesta seção um levantamento (o mais exaustivo possível) das Restrições de Integridade (RI) que não são passiveis de serem modeladas através do DER (e.g., Restrições de Integridade de Negócio).</w:t>
        </w:r>
      </w:moveTo>
      <w:moveToRangeEnd w:id="1185"/>
      <w:ins w:id="1187" w:author="Gabriel Pestana" w:date="2021-04-19T21:46:00Z">
        <w:r>
          <w:rPr>
            <w:highlight w:val="yellow"/>
          </w:rPr>
          <w:t xml:space="preserve"> </w:t>
        </w:r>
      </w:ins>
      <w:r w:rsidR="00283BC9">
        <w:rPr>
          <w:highlight w:val="yellow"/>
        </w:rPr>
        <w:t xml:space="preserve">Não esquecer que as RI devem ser numeradas (i.e., identificador único); A tabela 1 inclui uma listagem das RI para contextualizar o leitor com as </w:t>
      </w:r>
      <w:proofErr w:type="spellStart"/>
      <w:r w:rsidR="00283BC9">
        <w:rPr>
          <w:highlight w:val="yellow"/>
        </w:rPr>
        <w:t>RIs</w:t>
      </w:r>
      <w:proofErr w:type="spellEnd"/>
      <w:r w:rsidR="00283BC9">
        <w:rPr>
          <w:highlight w:val="yellow"/>
        </w:rPr>
        <w:t xml:space="preserve"> – texto sucinto a descrever as regras de negócio. </w:t>
      </w:r>
    </w:p>
    <w:p w14:paraId="317B4E53" w14:textId="04EF95C6" w:rsidR="0094348F" w:rsidRDefault="00283BC9">
      <w:pPr>
        <w:pStyle w:val="ListParagraph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 xml:space="preserve">Levantamento e descrição textual das regras de negócio subjacentes ao âmbito do </w:t>
      </w:r>
      <w:del w:id="1188" w:author="Gabriel Pestana" w:date="2021-04-19T21:43:00Z">
        <w:r w:rsidDel="008D5590">
          <w:rPr>
            <w:highlight w:val="yellow"/>
          </w:rPr>
          <w:delText>projecto</w:delText>
        </w:r>
      </w:del>
      <w:ins w:id="1189" w:author="Gabriel Pestana" w:date="2021-04-19T21:43:00Z">
        <w:r w:rsidR="008D5590">
          <w:rPr>
            <w:highlight w:val="yellow"/>
          </w:rPr>
          <w:t>projeto e que não são passiveis de serem modeladas no DER</w:t>
        </w:r>
      </w:ins>
      <w:del w:id="1190" w:author="Gabriel Pestana" w:date="2021-04-19T21:43:00Z">
        <w:r w:rsidDel="008D5590">
          <w:rPr>
            <w:highlight w:val="yellow"/>
          </w:rPr>
          <w:delText>.</w:delText>
        </w:r>
      </w:del>
    </w:p>
    <w:p w14:paraId="62789E7E" w14:textId="2CF7A724" w:rsidR="0094348F" w:rsidRDefault="00283BC9">
      <w:pPr>
        <w:pStyle w:val="ListParagraph"/>
        <w:numPr>
          <w:ilvl w:val="0"/>
          <w:numId w:val="5"/>
        </w:numPr>
        <w:rPr>
          <w:highlight w:val="yellow"/>
        </w:rPr>
      </w:pPr>
      <w:del w:id="1191" w:author="Gabriel Pestana" w:date="2021-04-19T21:43:00Z">
        <w:r w:rsidDel="008D5590">
          <w:rPr>
            <w:highlight w:val="yellow"/>
          </w:rPr>
          <w:delText>Objectivo</w:delText>
        </w:r>
      </w:del>
      <w:ins w:id="1192" w:author="Gabriel Pestana" w:date="2021-04-19T21:43:00Z">
        <w:r w:rsidR="008D5590">
          <w:rPr>
            <w:highlight w:val="yellow"/>
          </w:rPr>
          <w:t>Objetivo</w:t>
        </w:r>
      </w:ins>
      <w:r>
        <w:rPr>
          <w:highlight w:val="yellow"/>
        </w:rPr>
        <w:t>: validar que aquando da definição do SQL DDL/</w:t>
      </w:r>
      <w:proofErr w:type="spellStart"/>
      <w:r>
        <w:rPr>
          <w:highlight w:val="yellow"/>
        </w:rPr>
        <w:t>Triggers</w:t>
      </w:r>
      <w:proofErr w:type="spellEnd"/>
      <w:r>
        <w:rPr>
          <w:highlight w:val="yellow"/>
        </w:rPr>
        <w:t xml:space="preserve">/ </w:t>
      </w:r>
      <w:proofErr w:type="spellStart"/>
      <w:r>
        <w:rPr>
          <w:highlight w:val="yellow"/>
        </w:rPr>
        <w:t>Stored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Procedure</w:t>
      </w:r>
      <w:proofErr w:type="spellEnd"/>
      <w:r>
        <w:rPr>
          <w:highlight w:val="yellow"/>
        </w:rPr>
        <w:t>, as regras de negócio foram efetivamente implementadas/validadas.</w:t>
      </w:r>
    </w:p>
    <w:p w14:paraId="48652788" w14:textId="5B5DEEEF" w:rsidR="0094348F" w:rsidRDefault="00283BC9">
      <w:r>
        <w:rPr>
          <w:highlight w:val="yellow"/>
        </w:rPr>
        <w:t xml:space="preserve">Recomendação para incluir requisitos relacionados com atributos do tipo date e do tipo time (ou </w:t>
      </w:r>
      <w:proofErr w:type="spellStart"/>
      <w:r>
        <w:rPr>
          <w:i/>
          <w:highlight w:val="yellow"/>
        </w:rPr>
        <w:t>datetime</w:t>
      </w:r>
      <w:proofErr w:type="spellEnd"/>
      <w:r>
        <w:rPr>
          <w:highlight w:val="yellow"/>
        </w:rPr>
        <w:t>) de forma a assegurar o registo do histórico (</w:t>
      </w:r>
      <w:proofErr w:type="spellStart"/>
      <w:r>
        <w:rPr>
          <w:i/>
          <w:highlight w:val="yellow"/>
        </w:rPr>
        <w:t>timestamp</w:t>
      </w:r>
      <w:proofErr w:type="spellEnd"/>
      <w:r>
        <w:rPr>
          <w:highlight w:val="yellow"/>
        </w:rPr>
        <w:t xml:space="preserve">). Usar por exemplo a função </w:t>
      </w:r>
      <w:proofErr w:type="gramStart"/>
      <w:r>
        <w:rPr>
          <w:highlight w:val="yellow"/>
        </w:rPr>
        <w:t>GETDATE(</w:t>
      </w:r>
      <w:proofErr w:type="gramEnd"/>
      <w:r>
        <w:rPr>
          <w:highlight w:val="yellow"/>
        </w:rPr>
        <w:t xml:space="preserve">), NOW(), CURDATE() ou outras funções </w:t>
      </w:r>
      <w:proofErr w:type="spellStart"/>
      <w:r>
        <w:rPr>
          <w:i/>
          <w:highlight w:val="yellow"/>
        </w:rPr>
        <w:t>built</w:t>
      </w:r>
      <w:proofErr w:type="spellEnd"/>
      <w:r>
        <w:rPr>
          <w:i/>
          <w:highlight w:val="yellow"/>
        </w:rPr>
        <w:t xml:space="preserve">-in </w:t>
      </w:r>
      <w:r>
        <w:rPr>
          <w:highlight w:val="yellow"/>
        </w:rPr>
        <w:t xml:space="preserve">do </w:t>
      </w:r>
      <w:del w:id="1193" w:author="Gabriel Pestana" w:date="2021-04-19T21:44:00Z">
        <w:r w:rsidDel="008D5590">
          <w:rPr>
            <w:highlight w:val="yellow"/>
          </w:rPr>
          <w:delText xml:space="preserve">MySQL </w:delText>
        </w:r>
      </w:del>
      <w:ins w:id="1194" w:author="Gabriel Pestana" w:date="2021-04-19T21:44:00Z">
        <w:r w:rsidR="008D5590">
          <w:rPr>
            <w:highlight w:val="yellow"/>
          </w:rPr>
          <w:t xml:space="preserve">SGBD </w:t>
        </w:r>
      </w:ins>
      <w:r>
        <w:rPr>
          <w:highlight w:val="yellow"/>
        </w:rPr>
        <w:t xml:space="preserve">que demonstram/evidenciam estudo e empenho. Nomeadamente, de forma a poderem elaborar </w:t>
      </w:r>
      <w:proofErr w:type="spellStart"/>
      <w:r>
        <w:rPr>
          <w:i/>
          <w:highlight w:val="yellow"/>
        </w:rPr>
        <w:t>queries</w:t>
      </w:r>
      <w:proofErr w:type="spellEnd"/>
      <w:r>
        <w:rPr>
          <w:highlight w:val="yellow"/>
        </w:rPr>
        <w:t xml:space="preserve"> que pesquisam por determinado trimestre, mês, semana ou dia do ano…</w:t>
      </w:r>
    </w:p>
    <w:p w14:paraId="6BAA6B7D" w14:textId="2C8C9CB4" w:rsidR="0094348F" w:rsidRDefault="00283BC9">
      <w:pPr>
        <w:rPr>
          <w:highlight w:val="yellow"/>
        </w:rPr>
      </w:pPr>
      <w:r>
        <w:rPr>
          <w:highlight w:val="yellow"/>
        </w:rPr>
        <w:t>A tabela 1 apresenta exemplos de RI do tipo regras de negócio (</w:t>
      </w:r>
      <w:r>
        <w:rPr>
          <w:b/>
          <w:highlight w:val="yellow"/>
        </w:rPr>
        <w:t xml:space="preserve">min. </w:t>
      </w:r>
      <w:del w:id="1195" w:author="Gabriel Pestana" w:date="2021-04-19T21:44:00Z">
        <w:r w:rsidDel="008D5590">
          <w:rPr>
            <w:b/>
            <w:highlight w:val="yellow"/>
          </w:rPr>
          <w:delText xml:space="preserve">7 </w:delText>
        </w:r>
      </w:del>
      <w:ins w:id="1196" w:author="Gabriel Pestana" w:date="2021-04-19T21:44:00Z">
        <w:r w:rsidR="008D5590">
          <w:rPr>
            <w:b/>
            <w:highlight w:val="yellow"/>
          </w:rPr>
          <w:t xml:space="preserve">10 </w:t>
        </w:r>
      </w:ins>
      <w:r>
        <w:rPr>
          <w:b/>
          <w:highlight w:val="yellow"/>
        </w:rPr>
        <w:t>RI de Negócio</w:t>
      </w:r>
      <w:r>
        <w:rPr>
          <w:highlight w:val="yellow"/>
        </w:rPr>
        <w:t xml:space="preserve">). O grupo deverá substituir estes exemplos por casos concretos relacionados com o âmbito do modelo de negócio objeto de análise. </w:t>
      </w:r>
    </w:p>
    <w:p w14:paraId="03EA8782" w14:textId="7A9FA3BB" w:rsidR="0094348F" w:rsidRDefault="00283BC9">
      <w:pPr>
        <w:pStyle w:val="Caption"/>
        <w:spacing w:before="240" w:after="60"/>
        <w:jc w:val="center"/>
        <w:rPr>
          <w:color w:val="000000" w:themeColor="text1"/>
          <w:highlight w:val="yellow"/>
        </w:rPr>
      </w:pPr>
      <w:r>
        <w:rPr>
          <w:color w:val="000000" w:themeColor="text1"/>
        </w:rPr>
        <w:t xml:space="preserve">Tabela </w:t>
      </w:r>
      <w:r>
        <w:rPr>
          <w:color w:val="000000"/>
        </w:rPr>
        <w:fldChar w:fldCharType="begin"/>
      </w:r>
      <w:r>
        <w:rPr>
          <w:color w:val="000000"/>
        </w:rPr>
        <w:instrText>SEQ Tabela \* ARABIC</w:instrText>
      </w:r>
      <w:r>
        <w:rPr>
          <w:color w:val="000000"/>
        </w:rPr>
        <w:fldChar w:fldCharType="separate"/>
      </w:r>
      <w:r>
        <w:rPr>
          <w:color w:val="000000"/>
        </w:rPr>
        <w:t>1</w:t>
      </w:r>
      <w:r>
        <w:rPr>
          <w:color w:val="000000"/>
        </w:rPr>
        <w:fldChar w:fldCharType="end"/>
      </w:r>
      <w:r>
        <w:rPr>
          <w:color w:val="000000" w:themeColor="text1"/>
        </w:rPr>
        <w:t xml:space="preserve">: </w:t>
      </w:r>
      <w:ins w:id="1197" w:author="Gabriel Pestana [2]" w:date="2022-01-06T17:14:00Z">
        <w:r w:rsidR="00A15E54">
          <w:rPr>
            <w:color w:val="000000" w:themeColor="text1"/>
          </w:rPr>
          <w:t>L</w:t>
        </w:r>
      </w:ins>
      <w:del w:id="1198" w:author="Gabriel Pestana [2]" w:date="2022-01-06T17:14:00Z">
        <w:r w:rsidDel="00A15E54">
          <w:rPr>
            <w:color w:val="000000" w:themeColor="text1"/>
          </w:rPr>
          <w:delText>l</w:delText>
        </w:r>
      </w:del>
      <w:r>
        <w:rPr>
          <w:color w:val="000000" w:themeColor="text1"/>
        </w:rPr>
        <w:t>ista de Restrições de Integridade de Negócio</w:t>
      </w:r>
    </w:p>
    <w:tbl>
      <w:tblPr>
        <w:tblStyle w:val="GridTable4-Accent1"/>
        <w:tblW w:w="9736" w:type="dxa"/>
        <w:tblLook w:val="04A0" w:firstRow="1" w:lastRow="0" w:firstColumn="1" w:lastColumn="0" w:noHBand="0" w:noVBand="1"/>
      </w:tblPr>
      <w:tblGrid>
        <w:gridCol w:w="697"/>
        <w:gridCol w:w="9039"/>
      </w:tblGrid>
      <w:tr w:rsidR="0094348F" w14:paraId="34F004F6" w14:textId="77777777" w:rsidTr="00943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575D4BAF" w14:textId="77777777" w:rsidR="0094348F" w:rsidRDefault="00283BC9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#RI</w:t>
            </w:r>
          </w:p>
        </w:tc>
        <w:tc>
          <w:tcPr>
            <w:tcW w:w="90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312D6107" w14:textId="77777777" w:rsidR="0094348F" w:rsidRDefault="00283BC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Descrição da RI</w:t>
            </w:r>
          </w:p>
        </w:tc>
      </w:tr>
      <w:tr w:rsidR="0094348F" w14:paraId="01414A45" w14:textId="77777777" w:rsidTr="0094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76FB2CC7" w14:textId="77777777" w:rsidR="0094348F" w:rsidRDefault="00283BC9">
            <w:pPr>
              <w:spacing w:before="40" w:after="40" w:line="240" w:lineRule="auto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RI01</w:t>
            </w:r>
          </w:p>
        </w:tc>
        <w:tc>
          <w:tcPr>
            <w:tcW w:w="9038" w:type="dxa"/>
          </w:tcPr>
          <w:p w14:paraId="1CF1BF36" w14:textId="27C1979D" w:rsidR="0094348F" w:rsidRDefault="00283BC9">
            <w:pPr>
              <w:spacing w:before="40" w:after="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del w:id="1199" w:author="Gabriel Pestana" w:date="2021-04-19T21:35:00Z">
              <w:r w:rsidDel="009E6BDD">
                <w:rPr>
                  <w:color w:val="595959" w:themeColor="text1" w:themeTint="A6"/>
                </w:rPr>
                <w:delText>Idade tem de ser menor que 130</w:delText>
              </w:r>
            </w:del>
            <w:ins w:id="1200" w:author="Gabriel Pestana" w:date="2021-04-19T21:35:00Z">
              <w:r w:rsidR="009E6BDD">
                <w:rPr>
                  <w:color w:val="595959" w:themeColor="text1" w:themeTint="A6"/>
                </w:rPr>
                <w:t xml:space="preserve">Total de pontos ganhos pelo utilizador </w:t>
              </w:r>
            </w:ins>
            <m:oMath>
              <m:nary>
                <m:naryPr>
                  <m:chr m:val="∑"/>
                  <m:limLoc m:val="undOvr"/>
                  <m:ctrlPr>
                    <w:ins w:id="1201" w:author="Gabriel Pestana" w:date="2021-04-19T21:37:00Z">
                      <w:rPr>
                        <w:rFonts w:ascii="Cambria Math" w:hAnsi="Cambria Math"/>
                        <w:i/>
                        <w:color w:val="595959" w:themeColor="text1" w:themeTint="A6"/>
                      </w:rPr>
                    </w:ins>
                  </m:ctrlPr>
                </m:naryPr>
                <m:sub>
                  <m:r>
                    <w:ins w:id="1202" w:author="Gabriel Pestana" w:date="2021-04-19T21:37:00Z">
                      <w:rPr>
                        <w:rFonts w:ascii="Cambria Math" w:hAnsi="Cambria Math"/>
                        <w:color w:val="595959" w:themeColor="text1" w:themeTint="A6"/>
                      </w:rPr>
                      <m:t>i=1</m:t>
                    </w:ins>
                  </m:r>
                </m:sub>
                <m:sup>
                  <m:r>
                    <w:ins w:id="1203" w:author="Gabriel Pestana" w:date="2021-04-19T21:37:00Z">
                      <w:rPr>
                        <w:rFonts w:ascii="Cambria Math" w:hAnsi="Cambria Math"/>
                        <w:color w:val="595959" w:themeColor="text1" w:themeTint="A6"/>
                      </w:rPr>
                      <m:t>n</m:t>
                    </w:ins>
                  </m:r>
                </m:sup>
                <m:e>
                  <m:r>
                    <w:ins w:id="1204" w:author="Gabriel Pestana" w:date="2021-04-19T21:37:00Z">
                      <w:rPr>
                        <w:rFonts w:ascii="Cambria Math" w:hAnsi="Cambria Math"/>
                        <w:color w:val="595959" w:themeColor="text1" w:themeTint="A6"/>
                      </w:rPr>
                      <m:t>p</m:t>
                    </w:ins>
                  </m:r>
                  <m:r>
                    <w:ins w:id="1205" w:author="Gabriel Pestana" w:date="2021-04-19T21:39:00Z">
                      <w:rPr>
                        <w:rFonts w:ascii="Cambria Math" w:hAnsi="Cambria Math"/>
                        <w:color w:val="595959" w:themeColor="text1" w:themeTint="A6"/>
                      </w:rPr>
                      <m:t>oint</m:t>
                    </w:ins>
                  </m:r>
                  <m:r>
                    <w:ins w:id="1206" w:author="Gabriel Pestana" w:date="2021-04-19T21:38:00Z">
                      <w:rPr>
                        <w:rFonts w:ascii="Cambria Math" w:hAnsi="Cambria Math"/>
                        <w:color w:val="595959" w:themeColor="text1" w:themeTint="A6"/>
                      </w:rPr>
                      <m:t>i</m:t>
                    </w:ins>
                  </m:r>
                </m:e>
              </m:nary>
            </m:oMath>
          </w:p>
        </w:tc>
      </w:tr>
      <w:tr w:rsidR="0094348F" w14:paraId="3E53B9C6" w14:textId="77777777" w:rsidTr="00943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40CAEFC4" w14:textId="77777777" w:rsidR="0094348F" w:rsidRDefault="00283BC9">
            <w:pPr>
              <w:spacing w:before="40" w:after="40" w:line="240" w:lineRule="auto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RI02</w:t>
            </w:r>
          </w:p>
        </w:tc>
        <w:tc>
          <w:tcPr>
            <w:tcW w:w="9038" w:type="dxa"/>
          </w:tcPr>
          <w:p w14:paraId="445CFC9C" w14:textId="3E50FA23" w:rsidR="0094348F" w:rsidRDefault="00283BC9">
            <w:pPr>
              <w:spacing w:before="40" w:after="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Salário </w:t>
            </w:r>
            <w:del w:id="1207" w:author="Gabriel Pestana" w:date="2021-04-19T21:39:00Z">
              <w:r w:rsidDel="009E6BDD">
                <w:rPr>
                  <w:color w:val="595959" w:themeColor="text1" w:themeTint="A6"/>
                </w:rPr>
                <w:delText>não pode ser negativo</w:delText>
              </w:r>
            </w:del>
            <w:ins w:id="1208" w:author="Gabriel Pestana" w:date="2021-04-19T21:40:00Z">
              <w:r w:rsidR="009E6BDD">
                <w:rPr>
                  <w:rFonts w:cstheme="minorHAnsi"/>
                  <w:color w:val="595959" w:themeColor="text1" w:themeTint="A6"/>
                </w:rPr>
                <w:t>≥</w:t>
              </w:r>
              <w:r w:rsidR="009E6BDD">
                <w:rPr>
                  <w:color w:val="595959" w:themeColor="text1" w:themeTint="A6"/>
                </w:rPr>
                <w:t xml:space="preserve"> 370.00€ </w:t>
              </w:r>
              <w:r w:rsidR="009E6BDD">
                <w:rPr>
                  <w:rFonts w:cstheme="minorHAnsi"/>
                  <w:color w:val="595959" w:themeColor="text1" w:themeTint="A6"/>
                </w:rPr>
                <w:t>∩</w:t>
              </w:r>
              <w:r w:rsidR="009E6BDD">
                <w:rPr>
                  <w:color w:val="595959" w:themeColor="text1" w:themeTint="A6"/>
                </w:rPr>
                <w:t xml:space="preserve"> Sal</w:t>
              </w:r>
            </w:ins>
            <w:ins w:id="1209" w:author="Gabriel Pestana" w:date="2021-04-19T21:41:00Z">
              <w:r w:rsidR="009E6BDD">
                <w:rPr>
                  <w:color w:val="595959" w:themeColor="text1" w:themeTint="A6"/>
                </w:rPr>
                <w:t>á</w:t>
              </w:r>
            </w:ins>
            <w:ins w:id="1210" w:author="Gabriel Pestana" w:date="2021-04-19T21:40:00Z">
              <w:r w:rsidR="009E6BDD">
                <w:rPr>
                  <w:color w:val="595959" w:themeColor="text1" w:themeTint="A6"/>
                </w:rPr>
                <w:t>rio &lt;</w:t>
              </w:r>
            </w:ins>
            <w:ins w:id="1211" w:author="Gabriel Pestana" w:date="2021-04-19T21:41:00Z">
              <w:r w:rsidR="009E6BDD">
                <w:rPr>
                  <w:color w:val="595959" w:themeColor="text1" w:themeTint="A6"/>
                </w:rPr>
                <w:t xml:space="preserve"> 15*(370.00€)</w:t>
              </w:r>
            </w:ins>
          </w:p>
        </w:tc>
      </w:tr>
      <w:tr w:rsidR="0094348F" w14:paraId="123231B1" w14:textId="77777777" w:rsidTr="0094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2D0AB740" w14:textId="77777777" w:rsidR="0094348F" w:rsidRDefault="00283BC9">
            <w:pPr>
              <w:spacing w:before="40" w:after="40" w:line="240" w:lineRule="auto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RI03</w:t>
            </w:r>
          </w:p>
        </w:tc>
        <w:tc>
          <w:tcPr>
            <w:tcW w:w="9038" w:type="dxa"/>
          </w:tcPr>
          <w:p w14:paraId="0F24CF52" w14:textId="00B73ECE" w:rsidR="0094348F" w:rsidRDefault="00283BC9">
            <w:pPr>
              <w:spacing w:before="40" w:after="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Número de pontos &gt; </w:t>
            </w:r>
            <w:ins w:id="1212" w:author="Gabriel Pestana" w:date="2021-04-19T21:42:00Z">
              <w:r w:rsidR="009E6BDD">
                <w:rPr>
                  <w:color w:val="595959" w:themeColor="text1" w:themeTint="A6"/>
                </w:rPr>
                <w:t>10</w:t>
              </w:r>
            </w:ins>
            <w:del w:id="1213" w:author="Gabriel Pestana" w:date="2021-04-19T21:42:00Z">
              <w:r w:rsidDel="009E6BDD">
                <w:rPr>
                  <w:color w:val="595959" w:themeColor="text1" w:themeTint="A6"/>
                </w:rPr>
                <w:delText>8</w:delText>
              </w:r>
            </w:del>
            <w:proofErr w:type="gramStart"/>
            <w:r>
              <w:rPr>
                <w:color w:val="595959" w:themeColor="text1" w:themeTint="A6"/>
              </w:rPr>
              <w:t xml:space="preserve">0 </w:t>
            </w:r>
            <w:ins w:id="1214" w:author="Gabriel Pestana" w:date="2021-04-19T21:42:00Z">
              <w:r w:rsidR="009E6BDD">
                <w:rPr>
                  <w:rFonts w:cstheme="minorHAnsi"/>
                  <w:color w:val="595959" w:themeColor="text1" w:themeTint="A6"/>
                </w:rPr>
                <w:t>»</w:t>
              </w:r>
              <w:proofErr w:type="gramEnd"/>
              <w:r w:rsidR="009E6BDD">
                <w:rPr>
                  <w:color w:val="595959" w:themeColor="text1" w:themeTint="A6"/>
                </w:rPr>
                <w:t xml:space="preserve"> </w:t>
              </w:r>
            </w:ins>
            <w:del w:id="1215" w:author="Gabriel Pestana" w:date="2021-04-19T21:42:00Z">
              <w:r w:rsidDel="009E6BDD">
                <w:rPr>
                  <w:color w:val="595959" w:themeColor="text1" w:themeTint="A6"/>
                </w:rPr>
                <w:delText xml:space="preserve">envia </w:delText>
              </w:r>
            </w:del>
            <w:r>
              <w:rPr>
                <w:color w:val="595959" w:themeColor="text1" w:themeTint="A6"/>
              </w:rPr>
              <w:t>atualiza</w:t>
            </w:r>
            <w:ins w:id="1216" w:author="Gabriel Pestana [2]" w:date="2022-01-06T17:08:00Z">
              <w:r w:rsidR="00290915">
                <w:rPr>
                  <w:color w:val="595959" w:themeColor="text1" w:themeTint="A6"/>
                </w:rPr>
                <w:t>r</w:t>
              </w:r>
            </w:ins>
            <w:r>
              <w:rPr>
                <w:color w:val="595959" w:themeColor="text1" w:themeTint="A6"/>
              </w:rPr>
              <w:t xml:space="preserve"> o nível do membro</w:t>
            </w:r>
          </w:p>
        </w:tc>
      </w:tr>
      <w:tr w:rsidR="0094348F" w14:paraId="1D9340C9" w14:textId="77777777" w:rsidTr="00943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2AA90FEB" w14:textId="77777777" w:rsidR="0094348F" w:rsidRDefault="00283BC9">
            <w:pPr>
              <w:spacing w:before="40" w:after="40" w:line="240" w:lineRule="auto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RI04</w:t>
            </w:r>
          </w:p>
        </w:tc>
        <w:tc>
          <w:tcPr>
            <w:tcW w:w="9038" w:type="dxa"/>
          </w:tcPr>
          <w:p w14:paraId="32D48230" w14:textId="77777777" w:rsidR="0094348F" w:rsidRDefault="00283BC9">
            <w:pPr>
              <w:spacing w:before="40" w:after="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Um turno laboral não pode ter mais do que 8 horas diárias</w:t>
            </w:r>
            <w:del w:id="1217" w:author="Gabriel Pestana" w:date="2021-04-19T21:42:00Z">
              <w:r w:rsidDel="009E6BDD">
                <w:rPr>
                  <w:color w:val="595959" w:themeColor="text1" w:themeTint="A6"/>
                </w:rPr>
                <w:delText xml:space="preserve">   </w:delText>
              </w:r>
            </w:del>
          </w:p>
        </w:tc>
      </w:tr>
      <w:tr w:rsidR="0094348F" w14:paraId="1FCF41D3" w14:textId="77777777" w:rsidTr="0094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35290E3A" w14:textId="77777777" w:rsidR="0094348F" w:rsidRDefault="00283BC9">
            <w:pPr>
              <w:spacing w:before="40" w:after="40" w:line="240" w:lineRule="auto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RI05</w:t>
            </w:r>
          </w:p>
        </w:tc>
        <w:tc>
          <w:tcPr>
            <w:tcW w:w="9038" w:type="dxa"/>
          </w:tcPr>
          <w:p w14:paraId="03138B2F" w14:textId="77777777" w:rsidR="0094348F" w:rsidRDefault="00283BC9">
            <w:pPr>
              <w:spacing w:before="40" w:after="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Volume de faturação no último trimestre não pode ser negativo</w:t>
            </w:r>
          </w:p>
        </w:tc>
      </w:tr>
      <w:tr w:rsidR="0094348F" w14:paraId="73F6EB48" w14:textId="77777777" w:rsidTr="00943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6D1CF486" w14:textId="77777777" w:rsidR="0094348F" w:rsidRDefault="00283BC9">
            <w:pPr>
              <w:spacing w:before="40" w:after="40" w:line="240" w:lineRule="auto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RI06</w:t>
            </w:r>
          </w:p>
        </w:tc>
        <w:tc>
          <w:tcPr>
            <w:tcW w:w="9038" w:type="dxa"/>
          </w:tcPr>
          <w:p w14:paraId="0ADDA45B" w14:textId="77777777" w:rsidR="0094348F" w:rsidRDefault="00283BC9">
            <w:pPr>
              <w:spacing w:before="40" w:after="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Mensalmente é gerado um relatório de pagamentos realizados</w:t>
            </w:r>
          </w:p>
        </w:tc>
      </w:tr>
      <w:tr w:rsidR="0094348F" w14:paraId="5D20FA4D" w14:textId="77777777" w:rsidTr="0094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62AD1A25" w14:textId="77777777" w:rsidR="0094348F" w:rsidRDefault="00283BC9">
            <w:pPr>
              <w:spacing w:before="40" w:after="40" w:line="240" w:lineRule="auto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RI07</w:t>
            </w:r>
          </w:p>
        </w:tc>
        <w:tc>
          <w:tcPr>
            <w:tcW w:w="9038" w:type="dxa"/>
          </w:tcPr>
          <w:p w14:paraId="25D0FA59" w14:textId="79869EDE" w:rsidR="0094348F" w:rsidRDefault="00283BC9">
            <w:pPr>
              <w:spacing w:before="40" w:after="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Fórmula do atributo derivado</w:t>
            </w:r>
            <w:ins w:id="1218" w:author="Gabriel Pestana [2]" w:date="2022-01-06T17:08:00Z">
              <w:r w:rsidR="00290915">
                <w:rPr>
                  <w:color w:val="595959" w:themeColor="text1" w:themeTint="A6"/>
                </w:rPr>
                <w:t xml:space="preserve"> </w:t>
              </w:r>
            </w:ins>
            <w:ins w:id="1219" w:author="Gabriel Pestana [2]" w:date="2022-01-06T17:09:00Z">
              <w:r w:rsidR="00290915" w:rsidRPr="00290915">
                <w:rPr>
                  <w:color w:val="595959" w:themeColor="text1" w:themeTint="A6"/>
                </w:rPr>
                <w:sym w:font="Wingdings" w:char="F0E0"/>
              </w:r>
              <w:r w:rsidR="00290915">
                <w:rPr>
                  <w:color w:val="595959" w:themeColor="text1" w:themeTint="A6"/>
                </w:rPr>
                <w:t xml:space="preserve"> </w:t>
              </w:r>
            </w:ins>
            <w:ins w:id="1220" w:author="Gabriel Pestana [2]" w:date="2022-01-06T17:11:00Z">
              <w:r w:rsidR="00D352FC">
                <w:rPr>
                  <w:color w:val="595959" w:themeColor="text1" w:themeTint="A6"/>
                </w:rPr>
                <w:t>um</w:t>
              </w:r>
            </w:ins>
            <w:ins w:id="1221" w:author="Gabriel Pestana [2]" w:date="2022-01-06T17:09:00Z">
              <w:r w:rsidR="00290915">
                <w:rPr>
                  <w:color w:val="595959" w:themeColor="text1" w:themeTint="A6"/>
                </w:rPr>
                <w:t xml:space="preserve"> atributo derivado sem a respetiva Fórmula </w:t>
              </w:r>
            </w:ins>
            <w:ins w:id="1222" w:author="Gabriel Pestana [2]" w:date="2022-01-06T17:10:00Z">
              <w:r w:rsidR="00290915">
                <w:rPr>
                  <w:color w:val="595959" w:themeColor="text1" w:themeTint="A6"/>
                </w:rPr>
                <w:t>implica uma penalização de 0.5 valores na nota final</w:t>
              </w:r>
            </w:ins>
            <w:ins w:id="1223" w:author="Gabriel Pestana [2]" w:date="2022-01-06T17:11:00Z">
              <w:r w:rsidR="00D352FC">
                <w:rPr>
                  <w:color w:val="595959" w:themeColor="text1" w:themeTint="A6"/>
                </w:rPr>
                <w:t>.</w:t>
              </w:r>
            </w:ins>
            <w:ins w:id="1224" w:author="Gabriel Pestana [2]" w:date="2022-01-06T17:10:00Z">
              <w:r w:rsidR="00290915">
                <w:rPr>
                  <w:color w:val="595959" w:themeColor="text1" w:themeTint="A6"/>
                </w:rPr>
                <w:t xml:space="preserve"> </w:t>
              </w:r>
            </w:ins>
            <w:ins w:id="1225" w:author="Gabriel Pestana [2]" w:date="2022-01-06T17:09:00Z">
              <w:r w:rsidR="00290915">
                <w:rPr>
                  <w:color w:val="595959" w:themeColor="text1" w:themeTint="A6"/>
                </w:rPr>
                <w:t xml:space="preserve"> </w:t>
              </w:r>
            </w:ins>
          </w:p>
        </w:tc>
      </w:tr>
      <w:tr w:rsidR="0094348F" w14:paraId="717BC12B" w14:textId="77777777" w:rsidTr="00943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552F513C" w14:textId="77777777" w:rsidR="0094348F" w:rsidRDefault="0094348F">
            <w:pPr>
              <w:spacing w:before="40" w:after="40" w:line="240" w:lineRule="auto"/>
              <w:rPr>
                <w:color w:val="595959" w:themeColor="text1" w:themeTint="A6"/>
              </w:rPr>
            </w:pPr>
          </w:p>
        </w:tc>
        <w:tc>
          <w:tcPr>
            <w:tcW w:w="9038" w:type="dxa"/>
          </w:tcPr>
          <w:p w14:paraId="134C4EE7" w14:textId="77777777" w:rsidR="0094348F" w:rsidRDefault="0094348F">
            <w:pPr>
              <w:spacing w:before="40" w:after="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</w:p>
        </w:tc>
      </w:tr>
      <w:tr w:rsidR="0094348F" w14:paraId="4B2EEE11" w14:textId="77777777" w:rsidTr="0094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33AE72E0" w14:textId="77777777" w:rsidR="0094348F" w:rsidRDefault="00283BC9">
            <w:pPr>
              <w:spacing w:before="40" w:after="40" w:line="240" w:lineRule="auto"/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RIyy</w:t>
            </w:r>
            <w:proofErr w:type="spellEnd"/>
          </w:p>
        </w:tc>
        <w:tc>
          <w:tcPr>
            <w:tcW w:w="9038" w:type="dxa"/>
          </w:tcPr>
          <w:p w14:paraId="4679D6B6" w14:textId="77777777" w:rsidR="0094348F" w:rsidRDefault="00283BC9">
            <w:pPr>
              <w:spacing w:before="40" w:after="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…</w:t>
            </w:r>
          </w:p>
        </w:tc>
      </w:tr>
    </w:tbl>
    <w:p w14:paraId="626FD5DE" w14:textId="77777777" w:rsidR="0094348F" w:rsidRDefault="0094348F">
      <w:pPr>
        <w:jc w:val="left"/>
        <w:rPr>
          <w:highlight w:val="yellow"/>
        </w:rPr>
      </w:pPr>
    </w:p>
    <w:p w14:paraId="3527A7EE" w14:textId="77777777" w:rsidR="00392BF9" w:rsidRDefault="00392BF9">
      <w:pPr>
        <w:spacing w:after="0" w:line="240" w:lineRule="auto"/>
        <w:jc w:val="left"/>
        <w:rPr>
          <w:ins w:id="1226" w:author="Gabriel Pestana" w:date="2021-04-20T09:57:00Z"/>
          <w:b/>
          <w:sz w:val="28"/>
          <w:highlight w:val="lightGray"/>
        </w:rPr>
      </w:pPr>
      <w:ins w:id="1227" w:author="Gabriel Pestana" w:date="2021-04-20T09:57:00Z">
        <w:r>
          <w:rPr>
            <w:highlight w:val="lightGray"/>
          </w:rPr>
          <w:br w:type="page"/>
        </w:r>
      </w:ins>
    </w:p>
    <w:p w14:paraId="776CA1BA" w14:textId="40E891A1" w:rsidR="0094348F" w:rsidDel="008D5590" w:rsidRDefault="00283BC9">
      <w:pPr>
        <w:pStyle w:val="Heading1"/>
        <w:numPr>
          <w:ilvl w:val="0"/>
          <w:numId w:val="0"/>
        </w:numPr>
        <w:rPr>
          <w:del w:id="1228" w:author="Gabriel Pestana" w:date="2021-04-19T21:47:00Z"/>
          <w:highlight w:val="yellow"/>
        </w:rPr>
        <w:pPrChange w:id="1229" w:author="Gabriel Pestana" w:date="2021-04-20T09:57:00Z">
          <w:pPr/>
        </w:pPrChange>
      </w:pPr>
      <w:del w:id="1230" w:author="Gabriel Pestana" w:date="2021-04-19T21:47:00Z">
        <w:r w:rsidDel="008D5590">
          <w:rPr>
            <w:highlight w:val="yellow"/>
          </w:rPr>
          <w:lastRenderedPageBreak/>
          <w:delText>O diagrama deverá evidenciar domínio da técnica de modelação, aplicando o máximo de conhecimento na especificação das RI (e.g., Integridade de entidade &amp; Integridade referencial). Modelo tem de estar na 3FN, devendo incluir:</w:delText>
        </w:r>
        <w:bookmarkStart w:id="1231" w:name="_Toc69762129"/>
        <w:bookmarkStart w:id="1232" w:name="_Toc69762539"/>
        <w:bookmarkStart w:id="1233" w:name="_Toc69805366"/>
        <w:bookmarkEnd w:id="1231"/>
        <w:bookmarkEnd w:id="1232"/>
        <w:bookmarkEnd w:id="1233"/>
      </w:del>
    </w:p>
    <w:p w14:paraId="1D8554FC" w14:textId="1AE2DAFD" w:rsidR="0094348F" w:rsidDel="008D5590" w:rsidRDefault="00283BC9">
      <w:pPr>
        <w:pStyle w:val="Heading1"/>
        <w:rPr>
          <w:del w:id="1234" w:author="Gabriel Pestana" w:date="2021-04-19T21:47:00Z"/>
          <w:highlight w:val="yellow"/>
        </w:rPr>
        <w:pPrChange w:id="1235" w:author="Gabriel Pestana" w:date="2021-04-19T21:50:00Z">
          <w:pPr>
            <w:pStyle w:val="ListParagraph"/>
            <w:numPr>
              <w:numId w:val="9"/>
            </w:numPr>
            <w:ind w:hanging="360"/>
          </w:pPr>
        </w:pPrChange>
      </w:pPr>
      <w:del w:id="1236" w:author="Gabriel Pestana" w:date="2021-04-19T21:47:00Z">
        <w:r w:rsidDel="008D5590">
          <w:rPr>
            <w:highlight w:val="yellow"/>
          </w:rPr>
          <w:delText>Atributos multivalor</w:delText>
        </w:r>
        <w:bookmarkStart w:id="1237" w:name="_Toc69762130"/>
        <w:bookmarkStart w:id="1238" w:name="_Toc69762540"/>
        <w:bookmarkStart w:id="1239" w:name="_Toc69805367"/>
        <w:bookmarkEnd w:id="1237"/>
        <w:bookmarkEnd w:id="1238"/>
        <w:bookmarkEnd w:id="1239"/>
      </w:del>
    </w:p>
    <w:p w14:paraId="1F19F721" w14:textId="4120297E" w:rsidR="0094348F" w:rsidDel="008D5590" w:rsidRDefault="00283BC9">
      <w:pPr>
        <w:pStyle w:val="Heading1"/>
        <w:rPr>
          <w:del w:id="1240" w:author="Gabriel Pestana" w:date="2021-04-19T21:47:00Z"/>
          <w:highlight w:val="yellow"/>
        </w:rPr>
        <w:pPrChange w:id="1241" w:author="Gabriel Pestana" w:date="2021-04-19T21:50:00Z">
          <w:pPr>
            <w:pStyle w:val="ListParagraph"/>
            <w:numPr>
              <w:numId w:val="9"/>
            </w:numPr>
            <w:ind w:hanging="360"/>
          </w:pPr>
        </w:pPrChange>
      </w:pPr>
      <w:del w:id="1242" w:author="Gabriel Pestana" w:date="2021-04-19T21:47:00Z">
        <w:r w:rsidDel="008D5590">
          <w:rPr>
            <w:highlight w:val="yellow"/>
          </w:rPr>
          <w:delText>Atributos derivados</w:delText>
        </w:r>
        <w:bookmarkStart w:id="1243" w:name="_Toc69762131"/>
        <w:bookmarkStart w:id="1244" w:name="_Toc69762541"/>
        <w:bookmarkStart w:id="1245" w:name="_Toc69805368"/>
        <w:bookmarkEnd w:id="1243"/>
        <w:bookmarkEnd w:id="1244"/>
        <w:bookmarkEnd w:id="1245"/>
      </w:del>
    </w:p>
    <w:p w14:paraId="422A6D94" w14:textId="23E9AD96" w:rsidR="0094348F" w:rsidDel="008D5590" w:rsidRDefault="00283BC9">
      <w:pPr>
        <w:pStyle w:val="Heading1"/>
        <w:rPr>
          <w:del w:id="1246" w:author="Gabriel Pestana" w:date="2021-04-19T21:47:00Z"/>
          <w:highlight w:val="yellow"/>
        </w:rPr>
        <w:pPrChange w:id="1247" w:author="Gabriel Pestana" w:date="2021-04-19T21:50:00Z">
          <w:pPr>
            <w:pStyle w:val="ListParagraph"/>
            <w:numPr>
              <w:numId w:val="9"/>
            </w:numPr>
            <w:ind w:hanging="360"/>
          </w:pPr>
        </w:pPrChange>
      </w:pPr>
      <w:del w:id="1248" w:author="Gabriel Pestana" w:date="2021-04-19T21:47:00Z">
        <w:r w:rsidDel="008D5590">
          <w:rPr>
            <w:highlight w:val="yellow"/>
          </w:rPr>
          <w:delText>Atributos compostos</w:delText>
        </w:r>
        <w:bookmarkStart w:id="1249" w:name="_Toc69762132"/>
        <w:bookmarkStart w:id="1250" w:name="_Toc69762542"/>
        <w:bookmarkStart w:id="1251" w:name="_Toc69805369"/>
        <w:bookmarkEnd w:id="1249"/>
        <w:bookmarkEnd w:id="1250"/>
        <w:bookmarkEnd w:id="1251"/>
      </w:del>
    </w:p>
    <w:p w14:paraId="70BA9045" w14:textId="46086C62" w:rsidR="0094348F" w:rsidDel="008D5590" w:rsidRDefault="00283BC9">
      <w:pPr>
        <w:pStyle w:val="Heading1"/>
        <w:rPr>
          <w:del w:id="1252" w:author="Gabriel Pestana" w:date="2021-04-19T21:47:00Z"/>
          <w:highlight w:val="yellow"/>
        </w:rPr>
        <w:pPrChange w:id="1253" w:author="Gabriel Pestana" w:date="2021-04-19T21:50:00Z">
          <w:pPr>
            <w:pStyle w:val="ListParagraph"/>
            <w:numPr>
              <w:numId w:val="9"/>
            </w:numPr>
            <w:ind w:hanging="360"/>
          </w:pPr>
        </w:pPrChange>
      </w:pPr>
      <w:del w:id="1254" w:author="Gabriel Pestana" w:date="2021-04-19T21:47:00Z">
        <w:r w:rsidDel="008D5590">
          <w:rPr>
            <w:highlight w:val="yellow"/>
          </w:rPr>
          <w:delText>Entidades informacionais primárias (mínimo 4 entidades) – mínimo 30 registos</w:delText>
        </w:r>
        <w:bookmarkStart w:id="1255" w:name="_Toc69762133"/>
        <w:bookmarkStart w:id="1256" w:name="_Toc69762543"/>
        <w:bookmarkStart w:id="1257" w:name="_Toc69805370"/>
        <w:bookmarkEnd w:id="1255"/>
        <w:bookmarkEnd w:id="1256"/>
        <w:bookmarkEnd w:id="1257"/>
      </w:del>
    </w:p>
    <w:p w14:paraId="403D882C" w14:textId="7BBC5BAA" w:rsidR="0094348F" w:rsidDel="008D5590" w:rsidRDefault="00283BC9">
      <w:pPr>
        <w:pStyle w:val="Heading1"/>
        <w:rPr>
          <w:del w:id="1258" w:author="Gabriel Pestana" w:date="2021-04-19T21:47:00Z"/>
          <w:highlight w:val="yellow"/>
        </w:rPr>
        <w:pPrChange w:id="1259" w:author="Gabriel Pestana" w:date="2021-04-19T21:50:00Z">
          <w:pPr>
            <w:pStyle w:val="ListParagraph"/>
            <w:numPr>
              <w:numId w:val="9"/>
            </w:numPr>
            <w:ind w:hanging="360"/>
          </w:pPr>
        </w:pPrChange>
      </w:pPr>
      <w:del w:id="1260" w:author="Gabriel Pestana" w:date="2021-04-19T21:47:00Z">
        <w:r w:rsidDel="008D5590">
          <w:rPr>
            <w:highlight w:val="yellow"/>
          </w:rPr>
          <w:delText>Entidades informacionais com FK (mínimo 4 entidades) – mínimo 30 registos</w:delText>
        </w:r>
        <w:bookmarkStart w:id="1261" w:name="_Toc69762134"/>
        <w:bookmarkStart w:id="1262" w:name="_Toc69762544"/>
        <w:bookmarkStart w:id="1263" w:name="_Toc69805371"/>
        <w:bookmarkEnd w:id="1261"/>
        <w:bookmarkEnd w:id="1262"/>
        <w:bookmarkEnd w:id="1263"/>
      </w:del>
    </w:p>
    <w:p w14:paraId="139DE969" w14:textId="39338577" w:rsidR="0094348F" w:rsidDel="008D5590" w:rsidRDefault="00283BC9">
      <w:pPr>
        <w:pStyle w:val="Heading1"/>
        <w:rPr>
          <w:del w:id="1264" w:author="Gabriel Pestana" w:date="2021-04-19T21:47:00Z"/>
          <w:highlight w:val="yellow"/>
        </w:rPr>
        <w:pPrChange w:id="1265" w:author="Gabriel Pestana" w:date="2021-04-19T21:50:00Z">
          <w:pPr>
            <w:pStyle w:val="ListParagraph"/>
            <w:numPr>
              <w:numId w:val="9"/>
            </w:numPr>
            <w:ind w:hanging="360"/>
          </w:pPr>
        </w:pPrChange>
      </w:pPr>
      <w:del w:id="1266" w:author="Gabriel Pestana" w:date="2021-04-19T21:47:00Z">
        <w:r w:rsidDel="008D5590">
          <w:rPr>
            <w:highlight w:val="yellow"/>
          </w:rPr>
          <w:delText>Entidades de associação materializadas com dados históricos (mínimo 2 entidades) – mínimo 50 registos em cada entidade»</w:delText>
        </w:r>
        <w:bookmarkStart w:id="1267" w:name="_Toc69762135"/>
        <w:bookmarkStart w:id="1268" w:name="_Toc69762545"/>
        <w:bookmarkStart w:id="1269" w:name="_Toc69805372"/>
        <w:bookmarkEnd w:id="1267"/>
        <w:bookmarkEnd w:id="1268"/>
        <w:bookmarkEnd w:id="1269"/>
      </w:del>
    </w:p>
    <w:moveFromRangeStart w:id="1270" w:author="Gabriel Pestana" w:date="2021-04-19T21:45:00Z" w:name="move69761147"/>
    <w:p w14:paraId="2C102A6D" w14:textId="20E99F2F" w:rsidR="0094348F" w:rsidDel="008D5590" w:rsidRDefault="00283BC9">
      <w:pPr>
        <w:pStyle w:val="Heading1"/>
        <w:rPr>
          <w:moveFrom w:id="1271" w:author="Gabriel Pestana" w:date="2021-04-19T21:45:00Z"/>
          <w:highlight w:val="yellow"/>
        </w:rPr>
        <w:pPrChange w:id="1272" w:author="Gabriel Pestana" w:date="2021-04-19T21:50:00Z">
          <w:pPr>
            <w:jc w:val="center"/>
          </w:pPr>
        </w:pPrChange>
      </w:pPr>
      <w:moveFrom w:id="1273" w:author="Gabriel Pestana" w:date="2021-04-19T21:45:00Z">
        <w:r w:rsidDel="008D5590">
          <w:rPr>
            <w:b w:val="0"/>
            <w:noProof/>
          </w:rPr>
          <mc:AlternateContent>
            <mc:Choice Requires="wps">
              <w:drawing>
                <wp:inline distT="0" distB="0" distL="0" distR="0" wp14:anchorId="30049616" wp14:editId="3AFE973E">
                  <wp:extent cx="5570220" cy="3568700"/>
                  <wp:effectExtent l="38100" t="19050" r="32385" b="71120"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0" y="0"/>
                            <a:ext cx="5569560" cy="3567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60" dir="5400000" algn="t" rotWithShape="0">
                              <a:srgbClr val="000000">
                                <a:alpha val="40000"/>
                              </a:srgbClr>
                            </a:outerShdw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mc:Choice>
            <mc:Fallback xmlns:w16cex="http://schemas.microsoft.com/office/word/2018/wordml/cex" xmlns:w16="http://schemas.microsoft.com/office/word/2018/wordml">
              <w:pict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1" stroked="f" style="position:absolute;margin-left:0pt;margin-top:-281pt;width:438.5pt;height:280.9pt;mso-position-vertical:top" wp14:anchorId="25B12156" type="shapetype_75">
                  <v:imagedata r:id="rId18" o:detectmouseclick="t"/>
                  <w10:wrap type="none"/>
                  <v:stroke color="#3465a4" joinstyle="round" endcap="flat"/>
                </v:shape>
              </w:pict>
            </mc:Fallback>
          </mc:AlternateContent>
        </w:r>
        <w:bookmarkStart w:id="1274" w:name="_Toc69762136"/>
        <w:bookmarkStart w:id="1275" w:name="_Toc69762546"/>
        <w:bookmarkStart w:id="1276" w:name="_Toc69805373"/>
        <w:bookmarkEnd w:id="1274"/>
        <w:bookmarkEnd w:id="1275"/>
        <w:bookmarkEnd w:id="1276"/>
      </w:moveFrom>
    </w:p>
    <w:p w14:paraId="033863CE" w14:textId="56778BAC" w:rsidR="0094348F" w:rsidDel="008D5590" w:rsidRDefault="00283BC9">
      <w:pPr>
        <w:pStyle w:val="Heading1"/>
        <w:rPr>
          <w:moveFrom w:id="1277" w:author="Gabriel Pestana" w:date="2021-04-19T21:45:00Z"/>
          <w:highlight w:val="yellow"/>
        </w:rPr>
        <w:pPrChange w:id="1278" w:author="Gabriel Pestana" w:date="2021-04-19T21:50:00Z">
          <w:pPr>
            <w:jc w:val="center"/>
          </w:pPr>
        </w:pPrChange>
      </w:pPr>
      <w:moveFrom w:id="1279" w:author="Gabriel Pestana" w:date="2021-04-19T21:45:00Z">
        <w:r w:rsidDel="008D5590">
          <w:rPr>
            <w:highlight w:val="yellow"/>
          </w:rPr>
          <w:t xml:space="preserve">Figura 1: Este diagrama tem de ser substituída pelo DER correspondente ao âmbito do projecto. </w:t>
        </w:r>
        <w:bookmarkStart w:id="1280" w:name="_Toc69762137"/>
        <w:bookmarkStart w:id="1281" w:name="_Toc69762547"/>
        <w:bookmarkStart w:id="1282" w:name="_Toc69805374"/>
        <w:bookmarkEnd w:id="1280"/>
        <w:bookmarkEnd w:id="1281"/>
        <w:bookmarkEnd w:id="1282"/>
      </w:moveFrom>
    </w:p>
    <w:moveFromRangeEnd w:id="1270"/>
    <w:p w14:paraId="25597EE6" w14:textId="25530730" w:rsidR="0094348F" w:rsidDel="008D5590" w:rsidRDefault="00283BC9">
      <w:pPr>
        <w:pStyle w:val="Heading1"/>
        <w:rPr>
          <w:del w:id="1283" w:author="Gabriel Pestana" w:date="2021-04-19T21:50:00Z"/>
        </w:rPr>
        <w:pPrChange w:id="1284" w:author="Gabriel Pestana" w:date="2021-04-19T21:50:00Z">
          <w:pPr>
            <w:pStyle w:val="Heading2"/>
          </w:pPr>
        </w:pPrChange>
      </w:pPr>
      <w:del w:id="1285" w:author="Gabriel Pestana" w:date="2021-04-19T21:50:00Z">
        <w:r w:rsidDel="008D5590">
          <w:delText xml:space="preserve">Modelo Relacional </w:delText>
        </w:r>
        <w:bookmarkStart w:id="1286" w:name="_Toc69762138"/>
        <w:bookmarkStart w:id="1287" w:name="_Toc69762548"/>
        <w:bookmarkStart w:id="1288" w:name="_Toc69805375"/>
        <w:bookmarkEnd w:id="1286"/>
        <w:bookmarkEnd w:id="1287"/>
        <w:bookmarkEnd w:id="1288"/>
      </w:del>
    </w:p>
    <w:p w14:paraId="756605B6" w14:textId="7D7999CC" w:rsidR="0094348F" w:rsidDel="008D5590" w:rsidRDefault="00283BC9">
      <w:pPr>
        <w:pStyle w:val="Heading1"/>
        <w:rPr>
          <w:del w:id="1289" w:author="Gabriel Pestana" w:date="2021-04-19T21:50:00Z"/>
          <w:highlight w:val="yellow"/>
        </w:rPr>
        <w:pPrChange w:id="1290" w:author="Gabriel Pestana" w:date="2021-04-19T21:50:00Z">
          <w:pPr/>
        </w:pPrChange>
      </w:pPr>
      <w:del w:id="1291" w:author="Gabriel Pestana" w:date="2021-04-19T21:50:00Z">
        <w:r w:rsidDel="008D5590">
          <w:rPr>
            <w:highlight w:val="yellow"/>
          </w:rPr>
          <w:delText>«Nesta secção, o grupo deverá assegurar a tradução (i.e., transposição) do DER para o correspondente modelo relacional. Importante assegurar a representação de informação relevante, nomeadamente:</w:delText>
        </w:r>
        <w:bookmarkStart w:id="1292" w:name="_Toc69762139"/>
        <w:bookmarkStart w:id="1293" w:name="_Toc69762549"/>
        <w:bookmarkStart w:id="1294" w:name="_Toc69805376"/>
        <w:bookmarkEnd w:id="1292"/>
        <w:bookmarkEnd w:id="1293"/>
        <w:bookmarkEnd w:id="1294"/>
      </w:del>
    </w:p>
    <w:p w14:paraId="65F604E3" w14:textId="60D672F4" w:rsidR="0094348F" w:rsidDel="008D5590" w:rsidRDefault="00283BC9">
      <w:pPr>
        <w:pStyle w:val="Heading1"/>
        <w:rPr>
          <w:del w:id="1295" w:author="Gabriel Pestana" w:date="2021-04-19T21:50:00Z"/>
          <w:highlight w:val="yellow"/>
        </w:rPr>
        <w:pPrChange w:id="1296" w:author="Gabriel Pestana" w:date="2021-04-19T21:50:00Z">
          <w:pPr>
            <w:pStyle w:val="ListParagraph"/>
            <w:numPr>
              <w:numId w:val="4"/>
            </w:numPr>
            <w:ind w:left="765" w:hanging="360"/>
          </w:pPr>
        </w:pPrChange>
      </w:pPr>
      <w:del w:id="1297" w:author="Gabriel Pestana" w:date="2021-04-19T21:50:00Z">
        <w:r w:rsidDel="008D5590">
          <w:rPr>
            <w:highlight w:val="yellow"/>
          </w:rPr>
          <w:delText xml:space="preserve">RI de Entidade </w:delText>
        </w:r>
        <w:bookmarkStart w:id="1298" w:name="_Toc69762140"/>
        <w:bookmarkStart w:id="1299" w:name="_Toc69762550"/>
        <w:bookmarkStart w:id="1300" w:name="_Toc69805377"/>
        <w:bookmarkEnd w:id="1298"/>
        <w:bookmarkEnd w:id="1299"/>
        <w:bookmarkEnd w:id="1300"/>
      </w:del>
    </w:p>
    <w:p w14:paraId="2A26565A" w14:textId="39F968A0" w:rsidR="0094348F" w:rsidDel="008D5590" w:rsidRDefault="00283BC9">
      <w:pPr>
        <w:pStyle w:val="Heading1"/>
        <w:rPr>
          <w:del w:id="1301" w:author="Gabriel Pestana" w:date="2021-04-19T21:50:00Z"/>
          <w:highlight w:val="yellow"/>
        </w:rPr>
        <w:pPrChange w:id="1302" w:author="Gabriel Pestana" w:date="2021-04-19T21:50:00Z">
          <w:pPr>
            <w:pStyle w:val="ListParagraph"/>
            <w:numPr>
              <w:numId w:val="4"/>
            </w:numPr>
            <w:ind w:left="765" w:hanging="360"/>
          </w:pPr>
        </w:pPrChange>
      </w:pPr>
      <w:del w:id="1303" w:author="Gabriel Pestana" w:date="2021-04-19T21:50:00Z">
        <w:r w:rsidDel="008D5590">
          <w:rPr>
            <w:highlight w:val="yellow"/>
          </w:rPr>
          <w:delText>RI de Domínio - identificar o tipo de dados</w:delText>
        </w:r>
        <w:bookmarkStart w:id="1304" w:name="_Toc69762141"/>
        <w:bookmarkStart w:id="1305" w:name="_Toc69762551"/>
        <w:bookmarkStart w:id="1306" w:name="_Toc69805378"/>
        <w:bookmarkEnd w:id="1304"/>
        <w:bookmarkEnd w:id="1305"/>
        <w:bookmarkEnd w:id="1306"/>
      </w:del>
    </w:p>
    <w:p w14:paraId="1BCB8507" w14:textId="054A5EF8" w:rsidR="0094348F" w:rsidDel="008D5590" w:rsidRDefault="00283BC9">
      <w:pPr>
        <w:pStyle w:val="Heading1"/>
        <w:rPr>
          <w:del w:id="1307" w:author="Gabriel Pestana" w:date="2021-04-19T21:50:00Z"/>
          <w:highlight w:val="yellow"/>
        </w:rPr>
        <w:pPrChange w:id="1308" w:author="Gabriel Pestana" w:date="2021-04-19T21:50:00Z">
          <w:pPr>
            <w:pStyle w:val="ListParagraph"/>
            <w:numPr>
              <w:numId w:val="4"/>
            </w:numPr>
            <w:ind w:left="765" w:hanging="360"/>
          </w:pPr>
        </w:pPrChange>
      </w:pPr>
      <w:del w:id="1309" w:author="Gabriel Pestana" w:date="2021-04-19T21:50:00Z">
        <w:r w:rsidDel="008D5590">
          <w:rPr>
            <w:highlight w:val="yellow"/>
          </w:rPr>
          <w:delText>Indicar quais os atributos de preenchimento obrigatório (</w:delText>
        </w:r>
        <w:r w:rsidDel="008D5590">
          <w:rPr>
            <w:i/>
            <w:highlight w:val="yellow"/>
          </w:rPr>
          <w:delText>not null</w:delText>
        </w:r>
        <w:r w:rsidDel="008D5590">
          <w:rPr>
            <w:highlight w:val="yellow"/>
          </w:rPr>
          <w:delText xml:space="preserve"> – NN)</w:delText>
        </w:r>
        <w:bookmarkStart w:id="1310" w:name="_Toc69762142"/>
        <w:bookmarkStart w:id="1311" w:name="_Toc69762552"/>
        <w:bookmarkStart w:id="1312" w:name="_Toc69805379"/>
        <w:bookmarkEnd w:id="1310"/>
        <w:bookmarkEnd w:id="1311"/>
        <w:bookmarkEnd w:id="1312"/>
      </w:del>
    </w:p>
    <w:p w14:paraId="69BB1836" w14:textId="1129F32A" w:rsidR="0094348F" w:rsidDel="008D5590" w:rsidRDefault="0094348F">
      <w:pPr>
        <w:pStyle w:val="Heading1"/>
        <w:rPr>
          <w:del w:id="1313" w:author="Gabriel Pestana" w:date="2021-04-19T21:50:00Z"/>
        </w:rPr>
        <w:pPrChange w:id="1314" w:author="Gabriel Pestana" w:date="2021-04-19T21:50:00Z">
          <w:pPr/>
        </w:pPrChange>
      </w:pPr>
      <w:bookmarkStart w:id="1315" w:name="_Toc69762143"/>
      <w:bookmarkStart w:id="1316" w:name="_Toc69762553"/>
      <w:bookmarkStart w:id="1317" w:name="_Toc69805380"/>
      <w:bookmarkEnd w:id="1315"/>
      <w:bookmarkEnd w:id="1316"/>
      <w:bookmarkEnd w:id="1317"/>
    </w:p>
    <w:p w14:paraId="499CB213" w14:textId="3BFB99A5" w:rsidR="0094348F" w:rsidRDefault="00283BC9">
      <w:pPr>
        <w:pStyle w:val="Heading1"/>
        <w:pPrChange w:id="1318" w:author="Gabriel Pestana" w:date="2021-04-19T21:50:00Z">
          <w:pPr>
            <w:pStyle w:val="Heading2"/>
          </w:pPr>
        </w:pPrChange>
      </w:pPr>
      <w:bookmarkStart w:id="1319" w:name="_Toc69805381"/>
      <w:r>
        <w:t xml:space="preserve">Diagrama Gerado via </w:t>
      </w:r>
      <w:del w:id="1320" w:author="Gabriel Pestana" w:date="2021-04-19T21:50:00Z">
        <w:r w:rsidDel="008D5590">
          <w:delText>Workbench</w:delText>
        </w:r>
      </w:del>
      <w:ins w:id="1321" w:author="Gabriel Pestana" w:date="2021-04-19T21:51:00Z">
        <w:r w:rsidR="008D5590">
          <w:t>S</w:t>
        </w:r>
      </w:ins>
      <w:ins w:id="1322" w:author="Gabriel Pestana" w:date="2021-04-19T21:52:00Z">
        <w:r w:rsidR="008D5590">
          <w:t>SMS</w:t>
        </w:r>
      </w:ins>
      <w:bookmarkEnd w:id="1319"/>
    </w:p>
    <w:p w14:paraId="1B68504E" w14:textId="020218F3" w:rsidR="0094348F" w:rsidDel="00392BF9" w:rsidRDefault="00283BC9">
      <w:pPr>
        <w:rPr>
          <w:del w:id="1323" w:author="Gabriel Pestana" w:date="2021-04-20T09:57:00Z"/>
          <w:highlight w:val="yellow"/>
        </w:rPr>
      </w:pPr>
      <w:r>
        <w:rPr>
          <w:highlight w:val="yellow"/>
        </w:rPr>
        <w:t xml:space="preserve">Nesta seção devem incluir um </w:t>
      </w:r>
      <w:r>
        <w:rPr>
          <w:i/>
          <w:highlight w:val="yellow"/>
        </w:rPr>
        <w:t>print-</w:t>
      </w:r>
      <w:proofErr w:type="spellStart"/>
      <w:r>
        <w:rPr>
          <w:i/>
          <w:highlight w:val="yellow"/>
        </w:rPr>
        <w:t>screen</w:t>
      </w:r>
      <w:proofErr w:type="spellEnd"/>
      <w:r>
        <w:rPr>
          <w:highlight w:val="yellow"/>
        </w:rPr>
        <w:t xml:space="preserve"> do diagrama ER gerado pela ferramenta </w:t>
      </w:r>
      <w:del w:id="1324" w:author="Gabriel Pestana" w:date="2021-04-19T21:52:00Z">
        <w:r w:rsidRPr="008D5590" w:rsidDel="008D5590">
          <w:rPr>
            <w:i/>
            <w:highlight w:val="yellow"/>
            <w:rPrChange w:id="1325" w:author="Gabriel Pestana" w:date="2021-04-19T21:52:00Z">
              <w:rPr>
                <w:highlight w:val="yellow"/>
              </w:rPr>
            </w:rPrChange>
          </w:rPr>
          <w:delText>MySQL Workbench</w:delText>
        </w:r>
      </w:del>
      <w:ins w:id="1326" w:author="Gabriel Pestana" w:date="2021-04-19T21:52:00Z">
        <w:r w:rsidR="008D5590" w:rsidRPr="008D5590">
          <w:rPr>
            <w:i/>
            <w:highlight w:val="yellow"/>
            <w:rPrChange w:id="1327" w:author="Gabriel Pestana" w:date="2021-04-19T21:52:00Z">
              <w:rPr>
                <w:highlight w:val="yellow"/>
              </w:rPr>
            </w:rPrChange>
          </w:rPr>
          <w:t xml:space="preserve">SQL Server Management </w:t>
        </w:r>
        <w:proofErr w:type="spellStart"/>
        <w:r w:rsidR="008D5590" w:rsidRPr="008D5590">
          <w:rPr>
            <w:i/>
            <w:highlight w:val="yellow"/>
            <w:rPrChange w:id="1328" w:author="Gabriel Pestana" w:date="2021-04-19T21:52:00Z">
              <w:rPr>
                <w:highlight w:val="yellow"/>
              </w:rPr>
            </w:rPrChange>
          </w:rPr>
          <w:t>Studio</w:t>
        </w:r>
        <w:proofErr w:type="spellEnd"/>
        <w:r w:rsidR="008D5590">
          <w:rPr>
            <w:highlight w:val="yellow"/>
          </w:rPr>
          <w:t xml:space="preserve"> (SSMS) </w:t>
        </w:r>
      </w:ins>
      <w:del w:id="1329" w:author="Gabriel Pestana" w:date="2021-04-19T21:52:00Z">
        <w:r w:rsidDel="008D5590">
          <w:rPr>
            <w:highlight w:val="yellow"/>
          </w:rPr>
          <w:delText xml:space="preserve"> (ver </w:delText>
        </w:r>
        <w:r w:rsidDel="008D5590">
          <w:rPr>
            <w:b/>
            <w:highlight w:val="yellow"/>
          </w:rPr>
          <w:delText>Data Model</w:delText>
        </w:r>
        <w:r w:rsidDel="008D5590">
          <w:rPr>
            <w:highlight w:val="yellow"/>
          </w:rPr>
          <w:delText xml:space="preserve"> no Workbench) </w:delText>
        </w:r>
      </w:del>
      <w:r>
        <w:rPr>
          <w:highlight w:val="yellow"/>
        </w:rPr>
        <w:t>– assegurar conformidade com o diagrama ER especificado na secção 2</w:t>
      </w:r>
      <w:ins w:id="1330" w:author="Gabriel Pestana [2]" w:date="2022-01-06T17:07:00Z">
        <w:r w:rsidR="00290915">
          <w:rPr>
            <w:highlight w:val="yellow"/>
          </w:rPr>
          <w:t>, ou seja, assegurar alinhamento com o DER apresentado na Fig.1</w:t>
        </w:r>
      </w:ins>
      <w:r>
        <w:rPr>
          <w:highlight w:val="yellow"/>
        </w:rPr>
        <w:t>.</w:t>
      </w:r>
      <w:ins w:id="1331" w:author="Gabriel Pestana [2]" w:date="2022-01-06T17:34:00Z">
        <w:r w:rsidR="003F00C4">
          <w:rPr>
            <w:highlight w:val="yellow"/>
          </w:rPr>
          <w:t xml:space="preserve"> Descrever </w:t>
        </w:r>
        <w:r w:rsidR="009167AF">
          <w:rPr>
            <w:highlight w:val="yellow"/>
          </w:rPr>
          <w:t>qu</w:t>
        </w:r>
      </w:ins>
      <w:ins w:id="1332" w:author="Gabriel Pestana [2]" w:date="2022-01-06T17:35:00Z">
        <w:r w:rsidR="009167AF">
          <w:rPr>
            <w:highlight w:val="yellow"/>
          </w:rPr>
          <w:t xml:space="preserve">al a base assumida pelo grupo para a criação de </w:t>
        </w:r>
        <w:proofErr w:type="spellStart"/>
        <w:r w:rsidR="009167AF">
          <w:rPr>
            <w:highlight w:val="yellow"/>
          </w:rPr>
          <w:t>Schemas</w:t>
        </w:r>
        <w:proofErr w:type="spellEnd"/>
        <w:r w:rsidR="009167AF">
          <w:rPr>
            <w:highlight w:val="yellow"/>
          </w:rPr>
          <w:t xml:space="preserve"> (e.g., incluir</w:t>
        </w:r>
      </w:ins>
      <w:ins w:id="1333" w:author="Gabriel Pestana [2]" w:date="2022-01-06T17:36:00Z">
        <w:r w:rsidR="009167AF">
          <w:rPr>
            <w:highlight w:val="yellow"/>
          </w:rPr>
          <w:t xml:space="preserve"> uma tabla com o nome e a descrição do objetivo do </w:t>
        </w:r>
        <w:proofErr w:type="spellStart"/>
        <w:r w:rsidR="009167AF">
          <w:rPr>
            <w:highlight w:val="yellow"/>
          </w:rPr>
          <w:t>schema</w:t>
        </w:r>
        <w:proofErr w:type="spellEnd"/>
        <w:r w:rsidR="009167AF">
          <w:rPr>
            <w:highlight w:val="yellow"/>
          </w:rPr>
          <w:t>).</w:t>
        </w:r>
      </w:ins>
    </w:p>
    <w:p w14:paraId="0BDD8C2B" w14:textId="01A5638C" w:rsidR="0094348F" w:rsidDel="00392BF9" w:rsidRDefault="0094348F">
      <w:pPr>
        <w:rPr>
          <w:del w:id="1334" w:author="Gabriel Pestana" w:date="2021-04-20T09:57:00Z"/>
        </w:rPr>
      </w:pPr>
    </w:p>
    <w:p w14:paraId="4D56FA34" w14:textId="77777777" w:rsidR="0094348F" w:rsidRDefault="0094348F"/>
    <w:p w14:paraId="1CC979A8" w14:textId="2C7C0025" w:rsidR="0094348F" w:rsidRDefault="0094348F">
      <w:pPr>
        <w:rPr>
          <w:ins w:id="1335" w:author="Gabriel Pestana" w:date="2021-04-20T09:57:00Z"/>
        </w:rPr>
      </w:pPr>
    </w:p>
    <w:p w14:paraId="2C1E66C8" w14:textId="2559CA3E" w:rsidR="00535778" w:rsidRDefault="00535778">
      <w:pPr>
        <w:rPr>
          <w:ins w:id="1336" w:author="Gabriel Pestana" w:date="2021-04-20T09:57:00Z"/>
        </w:rPr>
      </w:pPr>
    </w:p>
    <w:p w14:paraId="00B08039" w14:textId="0E33BA11" w:rsidR="00535778" w:rsidRDefault="00535778">
      <w:pPr>
        <w:rPr>
          <w:ins w:id="1337" w:author="Gabriel Pestana" w:date="2021-04-20T09:57:00Z"/>
        </w:rPr>
      </w:pPr>
    </w:p>
    <w:p w14:paraId="7175C9DC" w14:textId="4ECDDE4A" w:rsidR="00535778" w:rsidRDefault="00535778">
      <w:pPr>
        <w:rPr>
          <w:ins w:id="1338" w:author="Gabriel Pestana" w:date="2021-04-20T09:57:00Z"/>
        </w:rPr>
      </w:pPr>
    </w:p>
    <w:p w14:paraId="4AD5AB8D" w14:textId="022324EE" w:rsidR="00535778" w:rsidRDefault="00535778">
      <w:pPr>
        <w:rPr>
          <w:ins w:id="1339" w:author="Gabriel Pestana" w:date="2021-04-20T09:57:00Z"/>
        </w:rPr>
      </w:pPr>
    </w:p>
    <w:p w14:paraId="194C76BC" w14:textId="2573CD96" w:rsidR="00535778" w:rsidRDefault="00535778">
      <w:pPr>
        <w:rPr>
          <w:ins w:id="1340" w:author="Gabriel Pestana" w:date="2021-04-20T09:57:00Z"/>
        </w:rPr>
      </w:pPr>
    </w:p>
    <w:p w14:paraId="6A9F78D9" w14:textId="00D9F28D" w:rsidR="00535778" w:rsidRDefault="00535778" w:rsidP="00535778">
      <w:pPr>
        <w:jc w:val="center"/>
        <w:rPr>
          <w:ins w:id="1341" w:author="Gabriel Pestana" w:date="2021-04-20T09:58:00Z"/>
          <w:highlight w:val="yellow"/>
        </w:rPr>
      </w:pPr>
      <w:ins w:id="1342" w:author="Gabriel Pestana" w:date="2021-04-20T09:58:00Z">
        <w:r>
          <w:rPr>
            <w:highlight w:val="yellow"/>
          </w:rPr>
          <w:t xml:space="preserve">Figura 2: Diagrama gerado pelo SSMS </w:t>
        </w:r>
        <w:del w:id="1343" w:author="Gabriel Pestana [2]" w:date="2022-01-06T17:06:00Z">
          <w:r w:rsidDel="00290915">
            <w:rPr>
              <w:highlight w:val="yellow"/>
            </w:rPr>
            <w:delText xml:space="preserve">– assegurar alinhamento com o DER apresentado na Fig.1. </w:delText>
          </w:r>
        </w:del>
      </w:ins>
    </w:p>
    <w:p w14:paraId="66A2C251" w14:textId="23206269" w:rsidR="00535778" w:rsidDel="00535778" w:rsidRDefault="00535778">
      <w:pPr>
        <w:rPr>
          <w:del w:id="1344" w:author="Gabriel Pestana" w:date="2021-04-20T09:59:00Z"/>
        </w:rPr>
      </w:pPr>
    </w:p>
    <w:p w14:paraId="784CD08F" w14:textId="50216712" w:rsidR="0094348F" w:rsidRDefault="00283BC9">
      <w:pPr>
        <w:jc w:val="left"/>
        <w:rPr>
          <w:b/>
          <w:sz w:val="28"/>
        </w:rPr>
      </w:pPr>
      <w:del w:id="1345" w:author="Gabriel Pestana" w:date="2021-04-20T09:57:00Z">
        <w:r w:rsidDel="00535778">
          <w:br w:type="page"/>
        </w:r>
      </w:del>
    </w:p>
    <w:p w14:paraId="35E9F66F" w14:textId="77777777" w:rsidR="0094348F" w:rsidRPr="0079232F" w:rsidRDefault="00283BC9" w:rsidP="0079232F">
      <w:pPr>
        <w:pStyle w:val="Heading1"/>
      </w:pPr>
      <w:bookmarkStart w:id="1346" w:name="_Toc69805382"/>
      <w:proofErr w:type="gramStart"/>
      <w:r w:rsidRPr="0079232F">
        <w:t>Conclusões e Trabalho Futuro</w:t>
      </w:r>
      <w:bookmarkEnd w:id="1346"/>
      <w:proofErr w:type="gramEnd"/>
      <w:r w:rsidRPr="0079232F">
        <w:t xml:space="preserve"> </w:t>
      </w:r>
    </w:p>
    <w:p w14:paraId="6B9FDD28" w14:textId="77777777" w:rsidR="0094348F" w:rsidRDefault="00283BC9">
      <w:pPr>
        <w:rPr>
          <w:highlight w:val="yellow"/>
        </w:rPr>
      </w:pPr>
      <w:r>
        <w:rPr>
          <w:highlight w:val="yellow"/>
        </w:rPr>
        <w:t xml:space="preserve">Apresentar um resumo das lições apreendidas, evidenciar quais as principais dificuldades encontradas e listar quais as melhorias que pretendem incorporar para o </w:t>
      </w:r>
      <w:proofErr w:type="spellStart"/>
      <w:r>
        <w:rPr>
          <w:i/>
          <w:highlight w:val="yellow"/>
        </w:rPr>
        <w:t>Milestone</w:t>
      </w:r>
      <w:proofErr w:type="spellEnd"/>
      <w:r>
        <w:rPr>
          <w:i/>
          <w:highlight w:val="yellow"/>
        </w:rPr>
        <w:t xml:space="preserve"> </w:t>
      </w:r>
      <w:r>
        <w:rPr>
          <w:highlight w:val="yellow"/>
        </w:rPr>
        <w:t>seguinte.</w:t>
      </w:r>
    </w:p>
    <w:p w14:paraId="6EF449C1" w14:textId="77777777" w:rsidR="0094348F" w:rsidRDefault="00283BC9">
      <w:pPr>
        <w:rPr>
          <w:highlight w:val="yellow"/>
        </w:rPr>
      </w:pPr>
      <w:r>
        <w:rPr>
          <w:highlight w:val="yellow"/>
        </w:rPr>
        <w:t xml:space="preserve">Para cada entrega explicitar (através de uma lista de tópicos) quais os aspetos que foram melhorados face ao </w:t>
      </w:r>
      <w:proofErr w:type="spellStart"/>
      <w:r>
        <w:rPr>
          <w:highlight w:val="yellow"/>
        </w:rPr>
        <w:t>entregável</w:t>
      </w:r>
      <w:proofErr w:type="spellEnd"/>
      <w:r>
        <w:rPr>
          <w:highlight w:val="yellow"/>
        </w:rPr>
        <w:t>/</w:t>
      </w:r>
      <w:proofErr w:type="spellStart"/>
      <w:r>
        <w:rPr>
          <w:i/>
          <w:highlight w:val="yellow"/>
        </w:rPr>
        <w:t>Milestone</w:t>
      </w:r>
      <w:proofErr w:type="spellEnd"/>
      <w:r>
        <w:rPr>
          <w:i/>
          <w:highlight w:val="yellow"/>
        </w:rPr>
        <w:t xml:space="preserve"> </w:t>
      </w:r>
      <w:r>
        <w:rPr>
          <w:highlight w:val="yellow"/>
        </w:rPr>
        <w:t xml:space="preserve">anterior – </w:t>
      </w:r>
      <w:r>
        <w:rPr>
          <w:b/>
          <w:highlight w:val="yellow"/>
        </w:rPr>
        <w:t>obrigatório</w:t>
      </w:r>
      <w:r>
        <w:rPr>
          <w:highlight w:val="yellow"/>
        </w:rPr>
        <w:t xml:space="preserve"> incluir uma descrição técnica sucinta, mas rigorosa. Sempre que aplicável evidenciar melhorias incorporadas e não incluídas na versão inicial do relatório de projeto, ou seja, é expectável haver uma evolução na ambição do grupo face aos objetos e requisitos inicialmente propostos.</w:t>
      </w:r>
    </w:p>
    <w:p w14:paraId="2CBE65A1" w14:textId="0D89934D" w:rsidR="0094348F" w:rsidRDefault="00283BC9">
      <w:pPr>
        <w:rPr>
          <w:highlight w:val="yellow"/>
        </w:rPr>
      </w:pPr>
      <w:r>
        <w:rPr>
          <w:highlight w:val="yellow"/>
        </w:rPr>
        <w:t xml:space="preserve">A lisa de melhorias deverá ser apresentada sob a forma de tópicos (obrigatório apresentar </w:t>
      </w:r>
      <w:r>
        <w:rPr>
          <w:highlight w:val="yellow"/>
          <w:u w:val="single"/>
        </w:rPr>
        <w:t>SEMPRE</w:t>
      </w:r>
      <w:r>
        <w:rPr>
          <w:highlight w:val="yellow"/>
        </w:rPr>
        <w:t xml:space="preserve"> no min. </w:t>
      </w:r>
      <w:del w:id="1347" w:author="Gabriel Pestana" w:date="2021-04-19T21:50:00Z">
        <w:r w:rsidDel="008D5590">
          <w:rPr>
            <w:highlight w:val="yellow"/>
          </w:rPr>
          <w:delText xml:space="preserve">5 </w:delText>
        </w:r>
      </w:del>
      <w:ins w:id="1348" w:author="Gabriel Pestana" w:date="2021-04-19T21:50:00Z">
        <w:r w:rsidR="008D5590">
          <w:rPr>
            <w:highlight w:val="yellow"/>
          </w:rPr>
          <w:t xml:space="preserve">4 </w:t>
        </w:r>
      </w:ins>
      <w:r>
        <w:rPr>
          <w:highlight w:val="yellow"/>
        </w:rPr>
        <w:t>tópicos de melhoria):</w:t>
      </w:r>
    </w:p>
    <w:p w14:paraId="1F4D965A" w14:textId="77777777" w:rsidR="0094348F" w:rsidRDefault="00283BC9">
      <w:pPr>
        <w:pStyle w:val="ListParagraph"/>
        <w:numPr>
          <w:ilvl w:val="0"/>
          <w:numId w:val="11"/>
        </w:numPr>
        <w:jc w:val="left"/>
        <w:rPr>
          <w:highlight w:val="yellow"/>
        </w:rPr>
      </w:pPr>
      <w:r>
        <w:rPr>
          <w:highlight w:val="yellow"/>
        </w:rPr>
        <w:t>Tópico de melhoria – texto sucinto a indicar de forma objetiva o que foi aperfeiçoado/melhorado face à entrega anterior</w:t>
      </w:r>
    </w:p>
    <w:p w14:paraId="7E8DAB65" w14:textId="77777777" w:rsidR="0094348F" w:rsidRDefault="00283BC9">
      <w:pPr>
        <w:pStyle w:val="ListParagraph"/>
        <w:numPr>
          <w:ilvl w:val="0"/>
          <w:numId w:val="11"/>
        </w:numPr>
        <w:jc w:val="left"/>
        <w:rPr>
          <w:highlight w:val="yellow"/>
        </w:rPr>
      </w:pPr>
      <w:r>
        <w:rPr>
          <w:highlight w:val="yellow"/>
        </w:rPr>
        <w:t>Tópico de melhoria – texto sucinto a indicar de forma objetiva o que foi aperfeiçoado/melhorado face à entrega anterior</w:t>
      </w:r>
    </w:p>
    <w:p w14:paraId="1BF54472" w14:textId="77777777" w:rsidR="0094348F" w:rsidRDefault="00283BC9">
      <w:pPr>
        <w:pStyle w:val="ListParagraph"/>
        <w:numPr>
          <w:ilvl w:val="0"/>
          <w:numId w:val="11"/>
        </w:numPr>
        <w:jc w:val="left"/>
        <w:rPr>
          <w:highlight w:val="yellow"/>
        </w:rPr>
      </w:pPr>
      <w:r>
        <w:rPr>
          <w:highlight w:val="yellow"/>
        </w:rPr>
        <w:t>Tópico de melhoria – texto sucinto a indicar de forma objetiva o que foi aperfeiçoado/melhorado face à entrega anterior</w:t>
      </w:r>
    </w:p>
    <w:p w14:paraId="6A54EF28" w14:textId="77777777" w:rsidR="008D5590" w:rsidRDefault="008D5590" w:rsidP="008D5590">
      <w:pPr>
        <w:pStyle w:val="ListParagraph"/>
        <w:numPr>
          <w:ilvl w:val="0"/>
          <w:numId w:val="11"/>
        </w:numPr>
        <w:jc w:val="left"/>
        <w:rPr>
          <w:ins w:id="1349" w:author="Gabriel Pestana" w:date="2021-04-19T21:51:00Z"/>
          <w:highlight w:val="yellow"/>
        </w:rPr>
      </w:pPr>
      <w:ins w:id="1350" w:author="Gabriel Pestana" w:date="2021-04-19T21:51:00Z">
        <w:r>
          <w:rPr>
            <w:highlight w:val="yellow"/>
          </w:rPr>
          <w:t>Tópico de melhoria – texto sucinto a indicar de forma objetiva o que foi aperfeiçoado/melhorado face à entrega anterior</w:t>
        </w:r>
      </w:ins>
    </w:p>
    <w:p w14:paraId="2B4F7B8B" w14:textId="414E145A" w:rsidR="0094348F" w:rsidDel="008D5590" w:rsidRDefault="00283BC9">
      <w:pPr>
        <w:pStyle w:val="ListParagraph"/>
        <w:numPr>
          <w:ilvl w:val="0"/>
          <w:numId w:val="11"/>
        </w:numPr>
        <w:jc w:val="left"/>
        <w:rPr>
          <w:del w:id="1351" w:author="Gabriel Pestana" w:date="2021-04-19T21:51:00Z"/>
          <w:highlight w:val="yellow"/>
        </w:rPr>
      </w:pPr>
      <w:del w:id="1352" w:author="Gabriel Pestana" w:date="2021-04-19T21:51:00Z">
        <w:r w:rsidDel="008D5590">
          <w:rPr>
            <w:highlight w:val="yellow"/>
          </w:rPr>
          <w:delText>…</w:delText>
        </w:r>
      </w:del>
    </w:p>
    <w:p w14:paraId="23434AD4" w14:textId="359EF363" w:rsidR="0094348F" w:rsidDel="008D5590" w:rsidRDefault="00283BC9">
      <w:pPr>
        <w:pStyle w:val="ListParagraph"/>
        <w:numPr>
          <w:ilvl w:val="0"/>
          <w:numId w:val="11"/>
        </w:numPr>
        <w:jc w:val="left"/>
        <w:rPr>
          <w:del w:id="1353" w:author="Gabriel Pestana" w:date="2021-04-19T21:51:00Z"/>
          <w:highlight w:val="yellow"/>
        </w:rPr>
      </w:pPr>
      <w:del w:id="1354" w:author="Gabriel Pestana" w:date="2021-04-19T21:51:00Z">
        <w:r w:rsidDel="008D5590">
          <w:rPr>
            <w:highlight w:val="yellow"/>
          </w:rPr>
          <w:delText>…</w:delText>
        </w:r>
      </w:del>
    </w:p>
    <w:p w14:paraId="679A7DDB" w14:textId="40950EEB" w:rsidR="0094348F" w:rsidDel="008D5590" w:rsidRDefault="00283BC9">
      <w:pPr>
        <w:pStyle w:val="ListParagraph"/>
        <w:jc w:val="left"/>
        <w:rPr>
          <w:del w:id="1355" w:author="Gabriel Pestana" w:date="2021-04-19T21:51:00Z"/>
          <w:highlight w:val="yellow"/>
        </w:rPr>
        <w:pPrChange w:id="1356" w:author="Gabriel Pestana" w:date="2021-04-19T21:50:00Z">
          <w:pPr>
            <w:pStyle w:val="ListParagraph"/>
            <w:numPr>
              <w:numId w:val="11"/>
            </w:numPr>
            <w:ind w:hanging="360"/>
            <w:jc w:val="left"/>
          </w:pPr>
        </w:pPrChange>
      </w:pPr>
      <w:del w:id="1357" w:author="Gabriel Pestana" w:date="2021-04-19T21:50:00Z">
        <w:r w:rsidDel="008D5590">
          <w:rPr>
            <w:highlight w:val="yellow"/>
          </w:rPr>
          <w:delText>…</w:delText>
        </w:r>
      </w:del>
    </w:p>
    <w:p w14:paraId="2CDB2868" w14:textId="316A2D6F" w:rsidR="0094348F" w:rsidDel="008D5590" w:rsidRDefault="0094348F">
      <w:pPr>
        <w:pStyle w:val="ListParagraph"/>
        <w:jc w:val="left"/>
        <w:rPr>
          <w:del w:id="1358" w:author="Gabriel Pestana" w:date="2021-04-19T21:51:00Z"/>
        </w:rPr>
        <w:pPrChange w:id="1359" w:author="Gabriel Pestana" w:date="2021-04-19T21:51:00Z">
          <w:pPr/>
        </w:pPrChange>
      </w:pPr>
    </w:p>
    <w:p w14:paraId="6EA9DC32" w14:textId="3E8A0EB7" w:rsidR="0094348F" w:rsidDel="00535778" w:rsidRDefault="0094348F">
      <w:pPr>
        <w:rPr>
          <w:del w:id="1360" w:author="Gabriel Pestana" w:date="2021-04-20T09:59:00Z"/>
        </w:rPr>
      </w:pPr>
    </w:p>
    <w:p w14:paraId="05714FC5" w14:textId="516354AD" w:rsidR="0094348F" w:rsidDel="00535778" w:rsidRDefault="0094348F">
      <w:pPr>
        <w:rPr>
          <w:del w:id="1361" w:author="Gabriel Pestana" w:date="2021-04-20T09:59:00Z"/>
        </w:rPr>
      </w:pPr>
    </w:p>
    <w:p w14:paraId="670DF7BB" w14:textId="6AB454A6" w:rsidR="0094348F" w:rsidDel="00535778" w:rsidRDefault="0094348F">
      <w:pPr>
        <w:jc w:val="left"/>
        <w:rPr>
          <w:del w:id="1362" w:author="Gabriel Pestana" w:date="2021-04-20T09:59:00Z"/>
          <w:highlight w:val="yellow"/>
        </w:rPr>
      </w:pPr>
    </w:p>
    <w:p w14:paraId="1DE59F7F" w14:textId="77777777" w:rsidR="0094348F" w:rsidRDefault="0094348F">
      <w:pPr>
        <w:jc w:val="left"/>
      </w:pPr>
    </w:p>
    <w:p w14:paraId="0D248775" w14:textId="77777777" w:rsidR="0094348F" w:rsidRDefault="00283BC9">
      <w:pPr>
        <w:pStyle w:val="Heading1"/>
        <w:numPr>
          <w:ilvl w:val="0"/>
          <w:numId w:val="0"/>
        </w:numPr>
        <w:ind w:left="432" w:hanging="432"/>
      </w:pPr>
      <w:bookmarkStart w:id="1363" w:name="_Toc69805383"/>
      <w:r>
        <w:t>Referências Bibliográficas</w:t>
      </w:r>
      <w:bookmarkEnd w:id="1363"/>
    </w:p>
    <w:p w14:paraId="4D6D4F72" w14:textId="77777777" w:rsidR="0094348F" w:rsidRDefault="00283BC9">
      <w:pPr>
        <w:rPr>
          <w:highlight w:val="yellow"/>
        </w:rPr>
      </w:pPr>
      <w:r>
        <w:rPr>
          <w:highlight w:val="yellow"/>
        </w:rPr>
        <w:t>Usar a norma IEEE ou APA, exemplos de referências nesta norma (manter formatação do tipo e tamanho de letra), mínimo 3 referencias bibliográficas:</w:t>
      </w:r>
    </w:p>
    <w:p w14:paraId="758DAE3D" w14:textId="314D1C13" w:rsidR="0094348F" w:rsidRPr="005F7623" w:rsidDel="005F7623" w:rsidRDefault="005F7623">
      <w:pPr>
        <w:pStyle w:val="ListParagraph"/>
        <w:numPr>
          <w:ilvl w:val="0"/>
          <w:numId w:val="44"/>
        </w:numPr>
        <w:tabs>
          <w:tab w:val="left" w:pos="426"/>
        </w:tabs>
        <w:spacing w:before="120" w:after="120"/>
        <w:contextualSpacing w:val="0"/>
        <w:rPr>
          <w:del w:id="1364" w:author="Gabriel Pestana" w:date="2021-04-19T21:56:00Z"/>
          <w:rFonts w:cstheme="minorHAnsi"/>
          <w:sz w:val="18"/>
          <w:lang w:val="nl-NL"/>
          <w:rPrChange w:id="1365" w:author="Gabriel Pestana" w:date="2021-04-19T21:54:00Z">
            <w:rPr>
              <w:del w:id="1366" w:author="Gabriel Pestana" w:date="2021-04-19T21:56:00Z"/>
              <w:rFonts w:asciiTheme="minorHAnsi" w:hAnsiTheme="minorHAnsi" w:cstheme="minorHAnsi"/>
              <w:sz w:val="18"/>
            </w:rPr>
          </w:rPrChange>
        </w:rPr>
        <w:pPrChange w:id="1367" w:author="Gabriel Pestana" w:date="2021-04-19T21:58:00Z">
          <w:pPr>
            <w:pStyle w:val="Els-body-text"/>
            <w:numPr>
              <w:numId w:val="6"/>
            </w:numPr>
            <w:spacing w:beforeAutospacing="1" w:after="120"/>
            <w:ind w:left="357" w:hanging="357"/>
          </w:pPr>
        </w:pPrChange>
      </w:pPr>
      <w:ins w:id="1368" w:author="Gabriel Pestana" w:date="2021-04-19T21:57:00Z">
        <w:r>
          <w:rPr>
            <w:rFonts w:eastAsia="SimSun" w:cstheme="minorHAnsi"/>
            <w:sz w:val="18"/>
            <w:lang w:val="nl-NL"/>
          </w:rPr>
          <w:t xml:space="preserve">[1] </w:t>
        </w:r>
        <w:r>
          <w:rPr>
            <w:rFonts w:eastAsia="SimSun" w:cstheme="minorHAnsi"/>
            <w:sz w:val="18"/>
            <w:lang w:val="nl-NL"/>
          </w:rPr>
          <w:tab/>
        </w:r>
      </w:ins>
      <w:r w:rsidR="00283BC9" w:rsidRPr="005F7623">
        <w:rPr>
          <w:rFonts w:eastAsia="SimSun" w:cstheme="minorHAnsi"/>
          <w:sz w:val="18"/>
          <w:lang w:val="nl-NL"/>
        </w:rPr>
        <w:t xml:space="preserve">Van der Geer J, Hanraads JAJ, Lupton RA. </w:t>
      </w:r>
      <w:r w:rsidR="00283BC9" w:rsidRPr="005F7623">
        <w:rPr>
          <w:rFonts w:eastAsia="SimSun" w:cstheme="minorHAnsi"/>
          <w:sz w:val="18"/>
          <w:lang w:val="nl-NL"/>
          <w:rPrChange w:id="1369" w:author="Gabriel Pestana" w:date="2021-04-19T21:56:00Z">
            <w:rPr>
              <w:rFonts w:cstheme="minorHAnsi"/>
              <w:sz w:val="18"/>
            </w:rPr>
          </w:rPrChange>
        </w:rPr>
        <w:t xml:space="preserve">The art of writing a scientific article. </w:t>
      </w:r>
      <w:r w:rsidR="00283BC9" w:rsidRPr="005F7623">
        <w:rPr>
          <w:rFonts w:eastAsia="SimSun" w:cstheme="minorHAnsi"/>
          <w:sz w:val="18"/>
          <w:lang w:val="nl-NL"/>
          <w:rPrChange w:id="1370" w:author="Gabriel Pestana" w:date="2021-04-19T21:56:00Z">
            <w:rPr>
              <w:rFonts w:cstheme="minorHAnsi"/>
              <w:i/>
              <w:sz w:val="18"/>
            </w:rPr>
          </w:rPrChange>
        </w:rPr>
        <w:t>J Sci Commun</w:t>
      </w:r>
      <w:r w:rsidR="00283BC9" w:rsidRPr="005F7623">
        <w:rPr>
          <w:rFonts w:eastAsia="SimSun" w:cstheme="minorHAnsi"/>
          <w:sz w:val="18"/>
          <w:lang w:val="nl-NL"/>
          <w:rPrChange w:id="1371" w:author="Gabriel Pestana" w:date="2021-04-19T21:56:00Z">
            <w:rPr>
              <w:rFonts w:cstheme="minorHAnsi"/>
              <w:sz w:val="18"/>
            </w:rPr>
          </w:rPrChange>
        </w:rPr>
        <w:t xml:space="preserve">, 2000, </w:t>
      </w:r>
      <w:r w:rsidR="00283BC9" w:rsidRPr="005F7623">
        <w:rPr>
          <w:rFonts w:eastAsia="SimSun" w:cstheme="minorHAnsi"/>
          <w:sz w:val="18"/>
          <w:lang w:val="nl-NL"/>
          <w:rPrChange w:id="1372" w:author="Gabriel Pestana" w:date="2021-04-19T21:56:00Z">
            <w:rPr>
              <w:rFonts w:cstheme="minorHAnsi"/>
              <w:b/>
              <w:sz w:val="18"/>
            </w:rPr>
          </w:rPrChange>
        </w:rPr>
        <w:t>163</w:t>
      </w:r>
      <w:r w:rsidR="00283BC9" w:rsidRPr="005F7623">
        <w:rPr>
          <w:rFonts w:eastAsia="SimSun" w:cstheme="minorHAnsi"/>
          <w:sz w:val="18"/>
          <w:lang w:val="nl-NL"/>
          <w:rPrChange w:id="1373" w:author="Gabriel Pestana" w:date="2021-04-19T21:56:00Z">
            <w:rPr>
              <w:rFonts w:cstheme="minorHAnsi"/>
              <w:sz w:val="18"/>
            </w:rPr>
          </w:rPrChange>
        </w:rPr>
        <w:t>:51–9.</w:t>
      </w:r>
    </w:p>
    <w:p w14:paraId="26C410E7" w14:textId="2C5F6FA5" w:rsidR="005F7623" w:rsidRDefault="005F7623">
      <w:pPr>
        <w:pStyle w:val="ListParagraph"/>
        <w:tabs>
          <w:tab w:val="left" w:pos="426"/>
        </w:tabs>
        <w:spacing w:before="120" w:after="120"/>
        <w:ind w:left="0" w:firstLine="36"/>
        <w:contextualSpacing w:val="0"/>
        <w:rPr>
          <w:ins w:id="1374" w:author="Gabriel Pestana" w:date="2021-04-19T21:56:00Z"/>
          <w:rFonts w:eastAsia="SimSun" w:cstheme="minorHAnsi"/>
          <w:sz w:val="18"/>
          <w:lang w:val="nl-NL"/>
        </w:rPr>
        <w:pPrChange w:id="1375" w:author="Gabriel Pestana" w:date="2021-04-19T21:58:00Z">
          <w:pPr>
            <w:pStyle w:val="ListParagraph"/>
            <w:ind w:left="0"/>
          </w:pPr>
        </w:pPrChange>
      </w:pPr>
    </w:p>
    <w:p w14:paraId="57625498" w14:textId="4AF72FF7" w:rsidR="0094348F" w:rsidRPr="005F7623" w:rsidDel="005F7623" w:rsidRDefault="005F7623">
      <w:pPr>
        <w:pStyle w:val="ListParagraph"/>
        <w:numPr>
          <w:ilvl w:val="0"/>
          <w:numId w:val="40"/>
        </w:numPr>
        <w:tabs>
          <w:tab w:val="left" w:pos="426"/>
        </w:tabs>
        <w:spacing w:before="120" w:after="120"/>
        <w:ind w:left="0"/>
        <w:contextualSpacing w:val="0"/>
        <w:rPr>
          <w:del w:id="1376" w:author="Gabriel Pestana" w:date="2021-04-19T21:55:00Z"/>
          <w:rFonts w:cstheme="minorHAnsi"/>
          <w:sz w:val="18"/>
          <w:lang w:val="nl-NL"/>
          <w:rPrChange w:id="1377" w:author="Gabriel Pestana" w:date="2021-04-19T21:56:00Z">
            <w:rPr>
              <w:del w:id="1378" w:author="Gabriel Pestana" w:date="2021-04-19T21:55:00Z"/>
              <w:rFonts w:asciiTheme="minorHAnsi" w:hAnsiTheme="minorHAnsi" w:cstheme="minorHAnsi"/>
              <w:sz w:val="18"/>
            </w:rPr>
          </w:rPrChange>
        </w:rPr>
        <w:pPrChange w:id="1379" w:author="Gabriel Pestana" w:date="2021-04-19T21:58:00Z">
          <w:pPr>
            <w:pStyle w:val="Els-body-text"/>
            <w:numPr>
              <w:numId w:val="6"/>
            </w:numPr>
            <w:spacing w:beforeAutospacing="1" w:after="120"/>
            <w:ind w:left="357" w:hanging="357"/>
          </w:pPr>
        </w:pPrChange>
      </w:pPr>
      <w:ins w:id="1380" w:author="Gabriel Pestana" w:date="2021-04-19T21:57:00Z">
        <w:r>
          <w:rPr>
            <w:rFonts w:eastAsia="SimSun" w:cstheme="minorHAnsi"/>
            <w:sz w:val="18"/>
            <w:lang w:val="nl-NL"/>
          </w:rPr>
          <w:t>[2]</w:t>
        </w:r>
        <w:r>
          <w:rPr>
            <w:rFonts w:eastAsia="SimSun" w:cstheme="minorHAnsi"/>
            <w:sz w:val="18"/>
            <w:lang w:val="nl-NL"/>
          </w:rPr>
          <w:tab/>
        </w:r>
      </w:ins>
      <w:r w:rsidR="00283BC9" w:rsidRPr="005F7623">
        <w:rPr>
          <w:rFonts w:eastAsia="SimSun" w:cstheme="minorHAnsi"/>
          <w:sz w:val="18"/>
          <w:lang w:val="nl-NL"/>
          <w:rPrChange w:id="1381" w:author="Gabriel Pestana" w:date="2021-04-19T21:56:00Z">
            <w:rPr>
              <w:rFonts w:cstheme="minorHAnsi"/>
              <w:sz w:val="18"/>
            </w:rPr>
          </w:rPrChange>
        </w:rPr>
        <w:t xml:space="preserve">Strunk Jr W, White EB. </w:t>
      </w:r>
      <w:r w:rsidR="00283BC9" w:rsidRPr="005F7623">
        <w:rPr>
          <w:rFonts w:eastAsia="SimSun" w:cstheme="minorHAnsi"/>
          <w:sz w:val="18"/>
          <w:lang w:val="nl-NL"/>
          <w:rPrChange w:id="1382" w:author="Gabriel Pestana" w:date="2021-04-19T21:56:00Z">
            <w:rPr>
              <w:rFonts w:cstheme="minorHAnsi"/>
              <w:i/>
              <w:sz w:val="18"/>
            </w:rPr>
          </w:rPrChange>
        </w:rPr>
        <w:t>The elements of style</w:t>
      </w:r>
      <w:r w:rsidR="00283BC9" w:rsidRPr="005F7623">
        <w:rPr>
          <w:rFonts w:eastAsia="SimSun" w:cstheme="minorHAnsi"/>
          <w:sz w:val="18"/>
          <w:lang w:val="nl-NL"/>
          <w:rPrChange w:id="1383" w:author="Gabriel Pestana" w:date="2021-04-19T21:56:00Z">
            <w:rPr>
              <w:rFonts w:cstheme="minorHAnsi"/>
              <w:sz w:val="18"/>
            </w:rPr>
          </w:rPrChange>
        </w:rPr>
        <w:t>. 3rd ed. New York: Macmillan, 1979.</w:t>
      </w:r>
    </w:p>
    <w:p w14:paraId="261D974C" w14:textId="644AE940" w:rsidR="005F7623" w:rsidRDefault="005F7623">
      <w:pPr>
        <w:pStyle w:val="ListParagraph"/>
        <w:tabs>
          <w:tab w:val="left" w:pos="426"/>
        </w:tabs>
        <w:spacing w:before="120" w:after="120"/>
        <w:ind w:left="0" w:firstLine="36"/>
        <w:contextualSpacing w:val="0"/>
        <w:rPr>
          <w:ins w:id="1384" w:author="Gabriel Pestana" w:date="2021-04-19T21:57:00Z"/>
          <w:rFonts w:eastAsia="SimSun" w:cstheme="minorHAnsi"/>
          <w:sz w:val="18"/>
          <w:lang w:val="nl-NL"/>
        </w:rPr>
        <w:pPrChange w:id="1385" w:author="Gabriel Pestana" w:date="2021-04-19T21:58:00Z">
          <w:pPr>
            <w:pStyle w:val="ListParagraph"/>
            <w:ind w:left="0"/>
          </w:pPr>
        </w:pPrChange>
      </w:pPr>
    </w:p>
    <w:p w14:paraId="72541D90" w14:textId="12E4A3BA" w:rsidR="0094348F" w:rsidRPr="005F7623" w:rsidDel="008D5590" w:rsidRDefault="005F7623">
      <w:pPr>
        <w:pStyle w:val="ListParagraph"/>
        <w:numPr>
          <w:ilvl w:val="0"/>
          <w:numId w:val="40"/>
        </w:numPr>
        <w:tabs>
          <w:tab w:val="left" w:pos="426"/>
        </w:tabs>
        <w:spacing w:before="120" w:after="120"/>
        <w:ind w:left="426" w:hanging="426"/>
        <w:contextualSpacing w:val="0"/>
        <w:rPr>
          <w:del w:id="1386" w:author="Gabriel Pestana" w:date="2021-04-19T21:51:00Z"/>
          <w:rFonts w:cstheme="minorHAnsi"/>
          <w:sz w:val="18"/>
          <w:lang w:val="nl-NL"/>
          <w:rPrChange w:id="1387" w:author="Gabriel Pestana" w:date="2021-04-19T21:55:00Z">
            <w:rPr>
              <w:del w:id="1388" w:author="Gabriel Pestana" w:date="2021-04-19T21:51:00Z"/>
              <w:rFonts w:asciiTheme="minorHAnsi" w:hAnsiTheme="minorHAnsi" w:cstheme="minorHAnsi"/>
              <w:sz w:val="18"/>
            </w:rPr>
          </w:rPrChange>
        </w:rPr>
        <w:pPrChange w:id="1389" w:author="Gabriel Pestana" w:date="2021-04-19T21:58:00Z">
          <w:pPr>
            <w:pStyle w:val="Els-body-text"/>
            <w:numPr>
              <w:numId w:val="6"/>
            </w:numPr>
            <w:spacing w:after="120"/>
            <w:ind w:left="357" w:hanging="357"/>
          </w:pPr>
        </w:pPrChange>
      </w:pPr>
      <w:ins w:id="1390" w:author="Gabriel Pestana" w:date="2021-04-19T21:58:00Z">
        <w:r>
          <w:rPr>
            <w:rFonts w:eastAsia="SimSun" w:cstheme="minorHAnsi"/>
            <w:sz w:val="18"/>
            <w:lang w:val="nl-NL"/>
          </w:rPr>
          <w:t xml:space="preserve"> </w:t>
        </w:r>
      </w:ins>
      <w:ins w:id="1391" w:author="Gabriel Pestana" w:date="2021-04-19T21:57:00Z">
        <w:r>
          <w:rPr>
            <w:rFonts w:eastAsia="SimSun" w:cstheme="minorHAnsi"/>
            <w:sz w:val="18"/>
            <w:lang w:val="nl-NL"/>
          </w:rPr>
          <w:t>[3]</w:t>
        </w:r>
        <w:r>
          <w:rPr>
            <w:rFonts w:eastAsia="SimSun" w:cstheme="minorHAnsi"/>
            <w:sz w:val="18"/>
            <w:lang w:val="nl-NL"/>
          </w:rPr>
          <w:tab/>
        </w:r>
      </w:ins>
      <w:r w:rsidR="00283BC9" w:rsidRPr="005F7623">
        <w:rPr>
          <w:rFonts w:eastAsia="SimSun" w:cstheme="minorHAnsi"/>
          <w:sz w:val="18"/>
          <w:lang w:val="nl-NL"/>
          <w:rPrChange w:id="1392" w:author="Gabriel Pestana" w:date="2021-04-19T21:55:00Z">
            <w:rPr>
              <w:rFonts w:cstheme="minorHAnsi"/>
              <w:sz w:val="18"/>
            </w:rPr>
          </w:rPrChange>
        </w:rPr>
        <w:t xml:space="preserve">Mettam GR, Adams LB. How to prepare an electronic version of your article. In: Jones BS, Smith RZ, editors. </w:t>
      </w:r>
      <w:r w:rsidR="00283BC9" w:rsidRPr="005F7623">
        <w:rPr>
          <w:rFonts w:eastAsia="SimSun" w:cstheme="minorHAnsi"/>
          <w:sz w:val="18"/>
          <w:lang w:val="nl-NL"/>
          <w:rPrChange w:id="1393" w:author="Gabriel Pestana" w:date="2021-04-19T21:55:00Z">
            <w:rPr>
              <w:rFonts w:cstheme="minorHAnsi"/>
              <w:i/>
              <w:sz w:val="18"/>
            </w:rPr>
          </w:rPrChange>
        </w:rPr>
        <w:t>Introduction to the electronic age</w:t>
      </w:r>
      <w:r w:rsidR="00283BC9" w:rsidRPr="005F7623">
        <w:rPr>
          <w:rFonts w:eastAsia="SimSun" w:cstheme="minorHAnsi"/>
          <w:sz w:val="18"/>
          <w:lang w:val="nl-NL"/>
          <w:rPrChange w:id="1394" w:author="Gabriel Pestana" w:date="2021-04-19T21:55:00Z">
            <w:rPr>
              <w:rFonts w:cstheme="minorHAnsi"/>
              <w:sz w:val="18"/>
            </w:rPr>
          </w:rPrChange>
        </w:rPr>
        <w:t>, New York: E-Publishing Inc., 1999, p. 281–304.</w:t>
      </w:r>
    </w:p>
    <w:p w14:paraId="1FFF0F0E" w14:textId="4BB8696F" w:rsidR="0094348F" w:rsidRPr="00E27863" w:rsidDel="008D5590" w:rsidRDefault="0094348F">
      <w:pPr>
        <w:pStyle w:val="ListParagraph"/>
        <w:tabs>
          <w:tab w:val="left" w:pos="426"/>
        </w:tabs>
        <w:spacing w:before="120" w:after="120"/>
        <w:ind w:left="426" w:hanging="426"/>
        <w:contextualSpacing w:val="0"/>
        <w:rPr>
          <w:del w:id="1395" w:author="Gabriel Pestana" w:date="2021-04-19T21:51:00Z"/>
          <w:rFonts w:eastAsia="SimSun" w:cstheme="minorHAnsi"/>
          <w:sz w:val="18"/>
          <w:lang w:val="nl-NL"/>
          <w:rPrChange w:id="1396" w:author="Gabriel Pestana" w:date="2021-04-19T21:53:00Z">
            <w:rPr>
              <w:del w:id="1397" w:author="Gabriel Pestana" w:date="2021-04-19T21:51:00Z"/>
              <w:lang w:val="en-US"/>
            </w:rPr>
          </w:rPrChange>
        </w:rPr>
        <w:pPrChange w:id="1398" w:author="Gabriel Pestana" w:date="2021-04-19T21:58:00Z">
          <w:pPr/>
        </w:pPrChange>
      </w:pPr>
    </w:p>
    <w:p w14:paraId="16F15BBD" w14:textId="483DFA60" w:rsidR="0094348F" w:rsidRPr="00E27863" w:rsidDel="008D5590" w:rsidRDefault="00283BC9">
      <w:pPr>
        <w:pStyle w:val="ListParagraph"/>
        <w:tabs>
          <w:tab w:val="left" w:pos="426"/>
        </w:tabs>
        <w:spacing w:before="120" w:after="120"/>
        <w:ind w:left="426" w:hanging="426"/>
        <w:contextualSpacing w:val="0"/>
        <w:rPr>
          <w:del w:id="1399" w:author="Gabriel Pestana" w:date="2021-04-19T21:51:00Z"/>
          <w:rFonts w:eastAsia="SimSun" w:cstheme="minorHAnsi"/>
          <w:sz w:val="18"/>
          <w:lang w:val="nl-NL"/>
          <w:rPrChange w:id="1400" w:author="Gabriel Pestana" w:date="2021-04-19T21:53:00Z">
            <w:rPr>
              <w:del w:id="1401" w:author="Gabriel Pestana" w:date="2021-04-19T21:51:00Z"/>
              <w:b/>
              <w:sz w:val="28"/>
              <w:lang w:val="en-GB"/>
            </w:rPr>
          </w:rPrChange>
        </w:rPr>
        <w:pPrChange w:id="1402" w:author="Gabriel Pestana" w:date="2021-04-19T21:58:00Z">
          <w:pPr>
            <w:jc w:val="left"/>
          </w:pPr>
        </w:pPrChange>
      </w:pPr>
      <w:del w:id="1403" w:author="Gabriel Pestana" w:date="2021-04-19T21:51:00Z">
        <w:r w:rsidRPr="00E27863" w:rsidDel="008D5590">
          <w:rPr>
            <w:rFonts w:eastAsia="SimSun" w:cstheme="minorHAnsi"/>
            <w:sz w:val="18"/>
            <w:lang w:val="nl-NL"/>
            <w:rPrChange w:id="1404" w:author="Gabriel Pestana" w:date="2021-04-19T21:53:00Z">
              <w:rPr>
                <w:lang w:val="en-GB"/>
              </w:rPr>
            </w:rPrChange>
          </w:rPr>
          <w:br w:type="page"/>
        </w:r>
      </w:del>
    </w:p>
    <w:p w14:paraId="4459185C" w14:textId="50738DFD" w:rsidR="0094348F" w:rsidRPr="00E27863" w:rsidDel="008D5590" w:rsidRDefault="00283BC9">
      <w:pPr>
        <w:pStyle w:val="ListParagraph"/>
        <w:tabs>
          <w:tab w:val="left" w:pos="426"/>
        </w:tabs>
        <w:spacing w:before="120" w:after="120"/>
        <w:ind w:left="426" w:hanging="426"/>
        <w:contextualSpacing w:val="0"/>
        <w:rPr>
          <w:del w:id="1405" w:author="Gabriel Pestana" w:date="2021-04-19T21:51:00Z"/>
          <w:rFonts w:eastAsia="SimSun" w:cstheme="minorHAnsi"/>
          <w:sz w:val="18"/>
          <w:lang w:val="nl-NL"/>
          <w:rPrChange w:id="1406" w:author="Gabriel Pestana" w:date="2021-04-19T21:53:00Z">
            <w:rPr>
              <w:del w:id="1407" w:author="Gabriel Pestana" w:date="2021-04-19T21:51:00Z"/>
            </w:rPr>
          </w:rPrChange>
        </w:rPr>
        <w:pPrChange w:id="1408" w:author="Gabriel Pestana" w:date="2021-04-19T21:58:00Z">
          <w:pPr>
            <w:pStyle w:val="Heading1"/>
            <w:numPr>
              <w:numId w:val="0"/>
            </w:numPr>
            <w:spacing w:before="360" w:after="120"/>
            <w:ind w:left="431" w:hanging="431"/>
          </w:pPr>
        </w:pPrChange>
      </w:pPr>
      <w:del w:id="1409" w:author="Gabriel Pestana" w:date="2021-04-19T21:51:00Z">
        <w:r w:rsidRPr="00E27863" w:rsidDel="008D5590">
          <w:rPr>
            <w:rFonts w:eastAsia="SimSun" w:cstheme="minorHAnsi"/>
            <w:sz w:val="18"/>
            <w:lang w:val="nl-NL"/>
            <w:rPrChange w:id="1410" w:author="Gabriel Pestana" w:date="2021-04-19T21:53:00Z">
              <w:rPr>
                <w:b w:val="0"/>
              </w:rPr>
            </w:rPrChange>
          </w:rPr>
          <w:delText xml:space="preserve">Anexo A: Peças Comunicacionais </w:delText>
        </w:r>
      </w:del>
    </w:p>
    <w:p w14:paraId="29084BD4" w14:textId="2DBE82FB" w:rsidR="0094348F" w:rsidRPr="00E27863" w:rsidDel="008D5590" w:rsidRDefault="00283BC9">
      <w:pPr>
        <w:pStyle w:val="ListParagraph"/>
        <w:tabs>
          <w:tab w:val="left" w:pos="426"/>
        </w:tabs>
        <w:spacing w:before="120" w:after="120"/>
        <w:ind w:left="426" w:hanging="426"/>
        <w:contextualSpacing w:val="0"/>
        <w:rPr>
          <w:del w:id="1411" w:author="Gabriel Pestana" w:date="2021-04-19T21:51:00Z"/>
          <w:rFonts w:eastAsia="SimSun" w:cstheme="minorHAnsi"/>
          <w:sz w:val="18"/>
          <w:lang w:val="nl-NL"/>
          <w:rPrChange w:id="1412" w:author="Gabriel Pestana" w:date="2021-04-19T21:53:00Z">
            <w:rPr>
              <w:del w:id="1413" w:author="Gabriel Pestana" w:date="2021-04-19T21:51:00Z"/>
              <w:highlight w:val="yellow"/>
            </w:rPr>
          </w:rPrChange>
        </w:rPr>
        <w:pPrChange w:id="1414" w:author="Gabriel Pestana" w:date="2021-04-19T21:58:00Z">
          <w:pPr/>
        </w:pPrChange>
      </w:pPr>
      <w:del w:id="1415" w:author="Gabriel Pestana" w:date="2021-04-19T21:51:00Z">
        <w:r w:rsidRPr="00E27863" w:rsidDel="008D5590">
          <w:rPr>
            <w:rFonts w:eastAsia="SimSun" w:cstheme="minorHAnsi"/>
            <w:sz w:val="18"/>
            <w:lang w:val="nl-NL"/>
            <w:rPrChange w:id="1416" w:author="Gabriel Pestana" w:date="2021-04-19T21:53:00Z">
              <w:rPr>
                <w:highlight w:val="yellow"/>
              </w:rPr>
            </w:rPrChange>
          </w:rPr>
          <w:delText xml:space="preserve">Identificar os elementos comunicacionais que foram </w:delText>
        </w:r>
      </w:del>
      <w:del w:id="1417" w:author="Gabriel Pestana" w:date="2021-03-07T18:38:00Z">
        <w:r w:rsidRPr="00E27863" w:rsidDel="00B712BA">
          <w:rPr>
            <w:rFonts w:eastAsia="SimSun" w:cstheme="minorHAnsi"/>
            <w:sz w:val="18"/>
            <w:lang w:val="nl-NL"/>
            <w:rPrChange w:id="1418" w:author="Gabriel Pestana" w:date="2021-04-19T21:53:00Z">
              <w:rPr>
                <w:highlight w:val="yellow"/>
              </w:rPr>
            </w:rPrChange>
          </w:rPr>
          <w:delText xml:space="preserve">ser </w:delText>
        </w:r>
      </w:del>
      <w:del w:id="1419" w:author="Gabriel Pestana" w:date="2021-04-19T21:51:00Z">
        <w:r w:rsidRPr="00E27863" w:rsidDel="008D5590">
          <w:rPr>
            <w:rFonts w:eastAsia="SimSun" w:cstheme="minorHAnsi"/>
            <w:sz w:val="18"/>
            <w:lang w:val="nl-NL"/>
            <w:rPrChange w:id="1420" w:author="Gabriel Pestana" w:date="2021-04-19T21:53:00Z">
              <w:rPr>
                <w:highlight w:val="yellow"/>
              </w:rPr>
            </w:rPrChange>
          </w:rPr>
          <w:delText>aplicados para a compreensão da mensagem preconizada pela proposta de projeto. Abordagem omnicanal de forma a assegurar que a mensagem chega de forma clara e percetível ao publico alvo do tema do projeto. O grupo deverá considerar a elaboração de artefactos comunicacionais tais como:</w:delText>
        </w:r>
      </w:del>
    </w:p>
    <w:tbl>
      <w:tblPr>
        <w:tblStyle w:val="TableGrid"/>
        <w:tblW w:w="9736" w:type="dxa"/>
        <w:tblLook w:val="04A0" w:firstRow="1" w:lastRow="0" w:firstColumn="1" w:lastColumn="0" w:noHBand="0" w:noVBand="1"/>
        <w:tblPrChange w:id="1421" w:author="Gabriel Pestana" w:date="2021-04-19T21:56:00Z">
          <w:tblPr>
            <w:tblStyle w:val="TableGrid"/>
            <w:tblW w:w="9736" w:type="dxa"/>
            <w:tblInd w:w="-720" w:type="dxa"/>
            <w:tblLook w:val="04A0" w:firstRow="1" w:lastRow="0" w:firstColumn="1" w:lastColumn="0" w:noHBand="0" w:noVBand="1"/>
          </w:tblPr>
        </w:tblPrChange>
      </w:tblPr>
      <w:tblGrid>
        <w:gridCol w:w="2830"/>
        <w:gridCol w:w="6906"/>
        <w:tblGridChange w:id="1422">
          <w:tblGrid>
            <w:gridCol w:w="2830"/>
            <w:gridCol w:w="6906"/>
          </w:tblGrid>
        </w:tblGridChange>
      </w:tblGrid>
      <w:tr w:rsidR="005F7623" w:rsidRPr="00822481" w:rsidDel="008D5590" w14:paraId="65798637" w14:textId="77777777" w:rsidTr="00BA5C5B">
        <w:trPr>
          <w:trHeight w:val="2903"/>
          <w:del w:id="1423" w:author="Gabriel Pestana" w:date="2021-04-19T21:51:00Z"/>
          <w:trPrChange w:id="1424" w:author="Gabriel Pestana" w:date="2021-04-19T21:56:00Z">
            <w:trPr>
              <w:trHeight w:val="2903"/>
            </w:trPr>
          </w:trPrChange>
        </w:trPr>
        <w:tc>
          <w:tcPr>
            <w:tcW w:w="2830" w:type="dxa"/>
            <w:vAlign w:val="center"/>
            <w:tcPrChange w:id="1425" w:author="Gabriel Pestana" w:date="2021-04-19T21:56:00Z">
              <w:tcPr>
                <w:tcW w:w="2830" w:type="dxa"/>
                <w:vAlign w:val="center"/>
              </w:tcPr>
            </w:tcPrChange>
          </w:tcPr>
          <w:p w14:paraId="3E51C5A7" w14:textId="1E36937F" w:rsidR="0094348F" w:rsidRPr="00E27863" w:rsidDel="008D5590" w:rsidRDefault="00283BC9">
            <w:pPr>
              <w:pStyle w:val="ListParagraph"/>
              <w:tabs>
                <w:tab w:val="left" w:pos="426"/>
              </w:tabs>
              <w:spacing w:before="120" w:after="120"/>
              <w:ind w:left="426" w:hanging="426"/>
              <w:contextualSpacing w:val="0"/>
              <w:rPr>
                <w:del w:id="1426" w:author="Gabriel Pestana" w:date="2021-04-19T21:51:00Z"/>
                <w:rFonts w:eastAsia="SimSun" w:cstheme="minorHAnsi"/>
                <w:sz w:val="18"/>
                <w:lang w:val="nl-NL"/>
                <w:rPrChange w:id="1427" w:author="Gabriel Pestana" w:date="2021-04-19T21:53:00Z">
                  <w:rPr>
                    <w:del w:id="1428" w:author="Gabriel Pestana" w:date="2021-04-19T21:51:00Z"/>
                    <w:highlight w:val="yellow"/>
                  </w:rPr>
                </w:rPrChange>
              </w:rPr>
              <w:pPrChange w:id="1429" w:author="Gabriel Pestana" w:date="2021-04-19T21:58:00Z">
                <w:pPr>
                  <w:spacing w:after="0" w:line="240" w:lineRule="auto"/>
                  <w:jc w:val="left"/>
                </w:pPr>
              </w:pPrChange>
            </w:pPr>
            <w:del w:id="1430" w:author="Gabriel Pestana" w:date="2021-04-19T21:51:00Z">
              <w:r w:rsidRPr="00E27863" w:rsidDel="008D5590">
                <w:rPr>
                  <w:rFonts w:eastAsia="SimSun" w:cstheme="minorHAnsi"/>
                  <w:noProof/>
                  <w:sz w:val="18"/>
                  <w:lang w:val="nl-NL"/>
                  <w:rPrChange w:id="1431" w:author="Gabriel Pestana" w:date="2021-04-19T21:53:00Z">
                    <w:rPr>
                      <w:noProof/>
                    </w:rPr>
                  </w:rPrChange>
                </w:rPr>
                <w:drawing>
                  <wp:inline distT="0" distB="0" distL="0" distR="0" wp14:anchorId="53FD09C7" wp14:editId="2D6CF27B">
                    <wp:extent cx="1557020" cy="1280160"/>
                    <wp:effectExtent l="0" t="0" r="0" b="0"/>
                    <wp:docPr id="7" name="Picture 4" descr="emissor destinatario -  - 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" name="Picture 4" descr="emissor destinatario -  - 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/>
                            <a:srcRect t="9189" b="860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57020" cy="128016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</w:p>
          <w:p w14:paraId="62187600" w14:textId="6BBBDFDC" w:rsidR="0094348F" w:rsidRPr="00E27863" w:rsidDel="008D5590" w:rsidRDefault="00283BC9">
            <w:pPr>
              <w:pStyle w:val="ListParagraph"/>
              <w:tabs>
                <w:tab w:val="left" w:pos="426"/>
              </w:tabs>
              <w:spacing w:before="120" w:after="120"/>
              <w:ind w:left="426" w:hanging="426"/>
              <w:contextualSpacing w:val="0"/>
              <w:rPr>
                <w:del w:id="1432" w:author="Gabriel Pestana" w:date="2021-04-19T21:51:00Z"/>
                <w:rFonts w:eastAsia="SimSun" w:cstheme="minorHAnsi"/>
                <w:sz w:val="18"/>
                <w:lang w:val="nl-NL"/>
                <w:rPrChange w:id="1433" w:author="Gabriel Pestana" w:date="2021-04-19T21:53:00Z">
                  <w:rPr>
                    <w:del w:id="1434" w:author="Gabriel Pestana" w:date="2021-04-19T21:51:00Z"/>
                    <w:rFonts w:cstheme="minorHAnsi"/>
                    <w:sz w:val="18"/>
                    <w:szCs w:val="18"/>
                    <w:highlight w:val="yellow"/>
                  </w:rPr>
                </w:rPrChange>
              </w:rPr>
              <w:pPrChange w:id="1435" w:author="Gabriel Pestana" w:date="2021-04-19T21:58:00Z">
                <w:pPr>
                  <w:spacing w:after="0" w:line="240" w:lineRule="auto"/>
                </w:pPr>
              </w:pPrChange>
            </w:pPr>
            <w:del w:id="1436" w:author="Gabriel Pestana" w:date="2021-04-19T21:51:00Z">
              <w:r w:rsidRPr="00E27863" w:rsidDel="008D5590">
                <w:rPr>
                  <w:rFonts w:eastAsia="SimSun" w:cstheme="minorHAnsi"/>
                  <w:sz w:val="18"/>
                  <w:lang w:val="nl-NL"/>
                  <w:rPrChange w:id="1437" w:author="Gabriel Pestana" w:date="2021-04-19T21:53:00Z">
                    <w:rPr>
                      <w:rFonts w:ascii="Times New Roman" w:eastAsia="Times New Roman" w:hAnsi="Times New Roman" w:cs="Times New Roman"/>
                      <w:sz w:val="18"/>
                      <w:highlight w:val="yellow"/>
                    </w:rPr>
                  </w:rPrChange>
                </w:rPr>
                <w:delText xml:space="preserve">fonte: </w:delText>
              </w:r>
              <w:r w:rsidR="0017229C" w:rsidRPr="00E27863" w:rsidDel="008D5590">
                <w:rPr>
                  <w:rFonts w:eastAsia="SimSun" w:cstheme="minorHAnsi"/>
                  <w:sz w:val="18"/>
                  <w:lang w:val="nl-NL"/>
                  <w:rPrChange w:id="1438" w:author="Gabriel Pestana" w:date="2021-04-19T21:53:00Z">
                    <w:rPr/>
                  </w:rPrChange>
                </w:rPr>
                <w:fldChar w:fldCharType="begin"/>
              </w:r>
              <w:r w:rsidR="0017229C" w:rsidRPr="005F7623" w:rsidDel="008D5590">
                <w:rPr>
                  <w:rFonts w:eastAsia="SimSun" w:cstheme="minorHAnsi"/>
                  <w:sz w:val="18"/>
                  <w:lang w:val="nl-NL"/>
                  <w:rPrChange w:id="1439" w:author="Gabriel Pestana" w:date="2021-04-19T21:58:00Z">
                    <w:rPr/>
                  </w:rPrChange>
                </w:rPr>
                <w:delInstrText xml:space="preserve"> HYPERLINK "https://pt.wikipedia.org/wiki/Comunicação" \h </w:delInstrText>
              </w:r>
              <w:r w:rsidR="0017229C" w:rsidRPr="00E27863" w:rsidDel="008D5590">
                <w:rPr>
                  <w:rFonts w:eastAsia="SimSun" w:cstheme="minorHAnsi"/>
                  <w:lang w:val="nl-NL"/>
                  <w:rPrChange w:id="1440" w:author="Gabriel Pestana" w:date="2021-04-19T21:53:00Z">
                    <w:rPr>
                      <w:rStyle w:val="LigaodeInternet"/>
                      <w:rFonts w:ascii="Times New Roman" w:eastAsia="Times New Roman" w:hAnsi="Times New Roman" w:cs="Times New Roman"/>
                      <w:sz w:val="18"/>
                      <w:highlight w:val="yellow"/>
                    </w:rPr>
                  </w:rPrChange>
                </w:rPr>
                <w:fldChar w:fldCharType="separate"/>
              </w:r>
              <w:r w:rsidRPr="00E27863" w:rsidDel="008D5590">
                <w:rPr>
                  <w:rFonts w:eastAsia="SimSun" w:cstheme="minorHAnsi"/>
                  <w:lang w:val="nl-NL"/>
                  <w:rPrChange w:id="1441" w:author="Gabriel Pestana" w:date="2021-04-19T21:53:00Z">
                    <w:rPr>
                      <w:rStyle w:val="LigaodeInternet"/>
                      <w:rFonts w:ascii="Times New Roman" w:eastAsia="Times New Roman" w:hAnsi="Times New Roman" w:cs="Times New Roman"/>
                      <w:sz w:val="18"/>
                      <w:highlight w:val="yellow"/>
                    </w:rPr>
                  </w:rPrChange>
                </w:rPr>
                <w:delText>Comunicação Wikipédia</w:delText>
              </w:r>
              <w:r w:rsidR="0017229C" w:rsidRPr="00E27863" w:rsidDel="008D5590">
                <w:rPr>
                  <w:rFonts w:eastAsia="SimSun" w:cstheme="minorHAnsi"/>
                  <w:lang w:val="nl-NL"/>
                  <w:rPrChange w:id="1442" w:author="Gabriel Pestana" w:date="2021-04-19T21:53:00Z">
                    <w:rPr>
                      <w:rStyle w:val="LigaodeInternet"/>
                      <w:rFonts w:ascii="Times New Roman" w:eastAsia="Times New Roman" w:hAnsi="Times New Roman" w:cs="Times New Roman"/>
                      <w:sz w:val="18"/>
                      <w:highlight w:val="yellow"/>
                    </w:rPr>
                  </w:rPrChange>
                </w:rPr>
                <w:fldChar w:fldCharType="end"/>
              </w:r>
            </w:del>
          </w:p>
        </w:tc>
        <w:tc>
          <w:tcPr>
            <w:tcW w:w="6906" w:type="dxa"/>
            <w:tcPrChange w:id="1443" w:author="Gabriel Pestana" w:date="2021-04-19T21:56:00Z">
              <w:tcPr>
                <w:tcW w:w="6906" w:type="dxa"/>
              </w:tcPr>
            </w:tcPrChange>
          </w:tcPr>
          <w:p w14:paraId="5F73D223" w14:textId="3FEE94C2" w:rsidR="0094348F" w:rsidRPr="00E27863" w:rsidDel="008D5590" w:rsidRDefault="00283BC9">
            <w:pPr>
              <w:pStyle w:val="ListParagraph"/>
              <w:tabs>
                <w:tab w:val="left" w:pos="426"/>
              </w:tabs>
              <w:spacing w:before="120" w:after="120"/>
              <w:ind w:left="426" w:hanging="426"/>
              <w:contextualSpacing w:val="0"/>
              <w:rPr>
                <w:del w:id="1444" w:author="Gabriel Pestana" w:date="2021-04-19T21:51:00Z"/>
                <w:rFonts w:eastAsia="SimSun" w:cstheme="minorHAnsi"/>
                <w:sz w:val="18"/>
                <w:lang w:val="nl-NL"/>
                <w:rPrChange w:id="1445" w:author="Gabriel Pestana" w:date="2021-04-19T21:53:00Z">
                  <w:rPr>
                    <w:del w:id="1446" w:author="Gabriel Pestana" w:date="2021-04-19T21:51:00Z"/>
                    <w:highlight w:val="yellow"/>
                  </w:rPr>
                </w:rPrChange>
              </w:rPr>
              <w:pPrChange w:id="1447" w:author="Gabriel Pestana" w:date="2021-04-19T21:58:00Z">
                <w:pPr>
                  <w:spacing w:before="120" w:after="120" w:line="240" w:lineRule="auto"/>
                  <w:ind w:left="176"/>
                </w:pPr>
              </w:pPrChange>
            </w:pPr>
            <w:del w:id="1448" w:author="Gabriel Pestana" w:date="2021-04-19T21:51:00Z">
              <w:r w:rsidRPr="00E27863" w:rsidDel="008D5590">
                <w:rPr>
                  <w:rFonts w:eastAsia="SimSun" w:cstheme="minorHAnsi"/>
                  <w:sz w:val="18"/>
                  <w:lang w:val="nl-NL"/>
                  <w:rPrChange w:id="1449" w:author="Gabriel Pestana" w:date="2021-04-19T21:53:00Z">
                    <w:rPr>
                      <w:b/>
                      <w:highlight w:val="yellow"/>
                    </w:rPr>
                  </w:rPrChange>
                </w:rPr>
                <w:delText>Póster</w:delText>
              </w:r>
              <w:r w:rsidRPr="00E27863" w:rsidDel="008D5590">
                <w:rPr>
                  <w:rFonts w:eastAsia="SimSun" w:cstheme="minorHAnsi"/>
                  <w:sz w:val="18"/>
                  <w:lang w:val="nl-NL"/>
                  <w:rPrChange w:id="1450" w:author="Gabriel Pestana" w:date="2021-04-19T21:53:00Z">
                    <w:rPr>
                      <w:highlight w:val="yellow"/>
                    </w:rPr>
                  </w:rPrChange>
                </w:rPr>
                <w:delText xml:space="preserve"> (artefacto obrigatório), a comunicação através de um póster corresponde a uma exposição sintética de um trabalho impresso em cartaz (e.g., formato A0), acompanhada de uma apresentação (</w:delText>
              </w:r>
              <w:r w:rsidRPr="00E27863" w:rsidDel="008D5590">
                <w:rPr>
                  <w:rFonts w:eastAsia="SimSun" w:cstheme="minorHAnsi"/>
                  <w:sz w:val="18"/>
                  <w:lang w:val="nl-NL"/>
                  <w:rPrChange w:id="1451" w:author="Gabriel Pestana" w:date="2021-04-19T21:53:00Z">
                    <w:rPr>
                      <w:i/>
                      <w:highlight w:val="yellow"/>
                    </w:rPr>
                  </w:rPrChange>
                </w:rPr>
                <w:delText>pitch</w:delText>
              </w:r>
              <w:r w:rsidRPr="00E27863" w:rsidDel="008D5590">
                <w:rPr>
                  <w:rFonts w:eastAsia="SimSun" w:cstheme="minorHAnsi"/>
                  <w:sz w:val="18"/>
                  <w:lang w:val="nl-NL"/>
                  <w:rPrChange w:id="1452" w:author="Gabriel Pestana" w:date="2021-04-19T21:53:00Z">
                    <w:rPr>
                      <w:highlight w:val="yellow"/>
                    </w:rPr>
                  </w:rPrChange>
                </w:rPr>
                <w:delText>) feita pelos autores a uma audiência (e.g., corpo docente). Objetivo, atrair a atenção do público e estimular o interesse pelo tema &amp; projeto expostos no poster;</w:delText>
              </w:r>
            </w:del>
          </w:p>
          <w:p w14:paraId="79517761" w14:textId="12016FB7" w:rsidR="0094348F" w:rsidRPr="00E27863" w:rsidDel="008D5590" w:rsidRDefault="00283BC9">
            <w:pPr>
              <w:pStyle w:val="ListParagraph"/>
              <w:tabs>
                <w:tab w:val="left" w:pos="426"/>
              </w:tabs>
              <w:spacing w:before="120" w:after="120"/>
              <w:ind w:left="426" w:hanging="426"/>
              <w:contextualSpacing w:val="0"/>
              <w:rPr>
                <w:del w:id="1453" w:author="Gabriel Pestana" w:date="2021-04-19T21:51:00Z"/>
                <w:rFonts w:eastAsia="SimSun" w:cstheme="minorHAnsi"/>
                <w:sz w:val="18"/>
                <w:lang w:val="nl-NL"/>
                <w:rPrChange w:id="1454" w:author="Gabriel Pestana" w:date="2021-04-19T21:53:00Z">
                  <w:rPr>
                    <w:del w:id="1455" w:author="Gabriel Pestana" w:date="2021-04-19T21:51:00Z"/>
                    <w:highlight w:val="yellow"/>
                  </w:rPr>
                </w:rPrChange>
              </w:rPr>
              <w:pPrChange w:id="1456" w:author="Gabriel Pestana" w:date="2021-04-19T21:58:00Z">
                <w:pPr>
                  <w:spacing w:before="120" w:after="120" w:line="240" w:lineRule="auto"/>
                  <w:ind w:left="176"/>
                </w:pPr>
              </w:pPrChange>
            </w:pPr>
            <w:del w:id="1457" w:author="Gabriel Pestana" w:date="2021-04-19T21:51:00Z">
              <w:r w:rsidRPr="00E27863" w:rsidDel="008D5590">
                <w:rPr>
                  <w:rFonts w:eastAsia="SimSun" w:cstheme="minorHAnsi"/>
                  <w:sz w:val="18"/>
                  <w:lang w:val="nl-NL"/>
                  <w:rPrChange w:id="1458" w:author="Gabriel Pestana" w:date="2021-04-19T21:53:00Z">
                    <w:rPr>
                      <w:b/>
                      <w:highlight w:val="yellow"/>
                    </w:rPr>
                  </w:rPrChange>
                </w:rPr>
                <w:delText xml:space="preserve">Folder </w:delText>
              </w:r>
              <w:r w:rsidRPr="00E27863" w:rsidDel="008D5590">
                <w:rPr>
                  <w:rFonts w:eastAsia="SimSun" w:cstheme="minorHAnsi"/>
                  <w:sz w:val="18"/>
                  <w:lang w:val="nl-NL"/>
                  <w:rPrChange w:id="1459" w:author="Gabriel Pestana" w:date="2021-04-19T21:53:00Z">
                    <w:rPr>
                      <w:highlight w:val="yellow"/>
                    </w:rPr>
                  </w:rPrChange>
                </w:rPr>
                <w:delText xml:space="preserve">(artefacto obrigatório), peça de comunicação visual para divulgar algo (e.g., âmbito do projeto) com muita informação. Exige maior cuidado com o design e oferece alternativas mais criativas. </w:delText>
              </w:r>
            </w:del>
          </w:p>
        </w:tc>
      </w:tr>
    </w:tbl>
    <w:p w14:paraId="4E825D8C" w14:textId="77777777" w:rsidR="00BA5C5B" w:rsidRPr="00822481" w:rsidRDefault="00BA5C5B" w:rsidP="00BA5C5B">
      <w:pPr>
        <w:pStyle w:val="Heading1"/>
        <w:numPr>
          <w:ilvl w:val="0"/>
          <w:numId w:val="0"/>
        </w:numPr>
        <w:ind w:left="432" w:hanging="432"/>
        <w:rPr>
          <w:ins w:id="1460" w:author="Gabriel Pestana [2]" w:date="2022-01-06T17:45:00Z"/>
          <w:lang w:val="en-US"/>
          <w:rPrChange w:id="1461" w:author="Gabriel Pestana [2]" w:date="2022-02-15T19:23:00Z">
            <w:rPr>
              <w:ins w:id="1462" w:author="Gabriel Pestana [2]" w:date="2022-01-06T17:45:00Z"/>
            </w:rPr>
          </w:rPrChange>
        </w:rPr>
      </w:pPr>
      <w:bookmarkStart w:id="1463" w:name="_Toc66034961"/>
    </w:p>
    <w:p w14:paraId="5A9EC5CA" w14:textId="73278767" w:rsidR="00BA5C5B" w:rsidRDefault="00BA5C5B" w:rsidP="00BA5C5B">
      <w:pPr>
        <w:pStyle w:val="Heading1"/>
        <w:numPr>
          <w:ilvl w:val="0"/>
          <w:numId w:val="0"/>
        </w:numPr>
        <w:ind w:left="432" w:hanging="432"/>
        <w:rPr>
          <w:ins w:id="1464" w:author="Gabriel Pestana [2]" w:date="2022-01-06T17:45:00Z"/>
        </w:rPr>
      </w:pPr>
      <w:ins w:id="1465" w:author="Gabriel Pestana [2]" w:date="2022-01-06T17:45:00Z">
        <w:r>
          <w:lastRenderedPageBreak/>
          <w:t>Anexo D: Funcionamento da Unidade Curricular</w:t>
        </w:r>
        <w:bookmarkEnd w:id="1463"/>
      </w:ins>
    </w:p>
    <w:p w14:paraId="1816CD4C" w14:textId="77777777" w:rsidR="00BA5C5B" w:rsidRPr="00837ED0" w:rsidRDefault="00BA5C5B" w:rsidP="00BA5C5B">
      <w:pPr>
        <w:rPr>
          <w:ins w:id="1466" w:author="Gabriel Pestana [2]" w:date="2022-01-06T17:45:00Z"/>
          <w:rFonts w:cstheme="minorHAnsi"/>
          <w:noProof/>
          <w:sz w:val="18"/>
        </w:rPr>
      </w:pPr>
      <w:ins w:id="1467" w:author="Gabriel Pestana [2]" w:date="2022-01-06T17:45:00Z">
        <w:r w:rsidRPr="00064534">
          <w:rPr>
            <w:sz w:val="22"/>
            <w:highlight w:val="yellow"/>
          </w:rPr>
          <w:t>anexo com um feedback sucinto do grupo ao funcionamento da UC de ASI, e uma seção com sugestões de melhoria (max. 400 palavras) – Obrigatório</w:t>
        </w:r>
      </w:ins>
    </w:p>
    <w:p w14:paraId="3AE6C1F9" w14:textId="70C67EB7" w:rsidR="0094348F" w:rsidDel="008D5590" w:rsidRDefault="00283BC9">
      <w:pPr>
        <w:pStyle w:val="ListParagraph"/>
        <w:tabs>
          <w:tab w:val="left" w:pos="426"/>
        </w:tabs>
        <w:spacing w:before="120" w:after="120"/>
        <w:ind w:left="426" w:hanging="426"/>
        <w:contextualSpacing w:val="0"/>
        <w:rPr>
          <w:del w:id="1468" w:author="Gabriel Pestana" w:date="2021-04-19T21:51:00Z"/>
          <w:highlight w:val="yellow"/>
        </w:rPr>
        <w:pPrChange w:id="1469" w:author="Gabriel Pestana" w:date="2021-04-19T21:58:00Z">
          <w:pPr>
            <w:spacing w:before="120" w:after="120"/>
          </w:pPr>
        </w:pPrChange>
      </w:pPr>
      <w:del w:id="1470" w:author="Gabriel Pestana" w:date="2021-04-19T21:51:00Z">
        <w:r w:rsidDel="008D5590">
          <w:rPr>
            <w:highlight w:val="yellow"/>
          </w:rPr>
          <w:delText>Os grupos são incentivados a adotarem uma abordagem multidisciplinar e de cooperação com os colegas do curso de Marketing &amp; Publicidade; Objetivo: criar sinergias no desenvolvimento e uso de base de dados para comunicação digital da marca/imagem do projeto.</w:delText>
        </w:r>
      </w:del>
    </w:p>
    <w:p w14:paraId="41AC30BE" w14:textId="45E322EE" w:rsidR="0094348F" w:rsidDel="008D5590" w:rsidRDefault="00283BC9">
      <w:pPr>
        <w:pStyle w:val="ListParagraph"/>
        <w:tabs>
          <w:tab w:val="left" w:pos="426"/>
        </w:tabs>
        <w:spacing w:before="120" w:after="120"/>
        <w:ind w:left="426" w:hanging="426"/>
        <w:contextualSpacing w:val="0"/>
        <w:rPr>
          <w:del w:id="1471" w:author="Gabriel Pestana" w:date="2021-04-19T21:51:00Z"/>
        </w:rPr>
        <w:pPrChange w:id="1472" w:author="Gabriel Pestana" w:date="2021-04-19T21:58:00Z">
          <w:pPr>
            <w:pStyle w:val="Heading1"/>
            <w:numPr>
              <w:numId w:val="0"/>
            </w:numPr>
            <w:spacing w:before="360" w:after="120"/>
            <w:ind w:left="431" w:hanging="431"/>
          </w:pPr>
        </w:pPrChange>
      </w:pPr>
      <w:bookmarkStart w:id="1473" w:name="_Toc485457160"/>
      <w:bookmarkStart w:id="1474" w:name="_Toc503127378"/>
      <w:del w:id="1475" w:author="Gabriel Pestana" w:date="2021-04-19T21:51:00Z">
        <w:r w:rsidDel="008D5590">
          <w:delText xml:space="preserve">Anexo B: Aplicações utilizadas na elaboração </w:delText>
        </w:r>
        <w:bookmarkEnd w:id="1473"/>
        <w:bookmarkEnd w:id="1474"/>
        <w:r w:rsidDel="008D5590">
          <w:delText>do Projeto</w:delText>
        </w:r>
      </w:del>
    </w:p>
    <w:p w14:paraId="05D6C736" w14:textId="10697B0D" w:rsidR="0094348F" w:rsidDel="008D5590" w:rsidRDefault="00283BC9">
      <w:pPr>
        <w:pStyle w:val="ListParagraph"/>
        <w:tabs>
          <w:tab w:val="left" w:pos="426"/>
        </w:tabs>
        <w:spacing w:before="120" w:after="120"/>
        <w:ind w:left="426" w:hanging="426"/>
        <w:contextualSpacing w:val="0"/>
        <w:rPr>
          <w:del w:id="1476" w:author="Gabriel Pestana" w:date="2021-04-19T21:51:00Z"/>
          <w:highlight w:val="yellow"/>
        </w:rPr>
        <w:pPrChange w:id="1477" w:author="Gabriel Pestana" w:date="2021-04-19T21:58:00Z">
          <w:pPr/>
        </w:pPrChange>
      </w:pPr>
      <w:del w:id="1478" w:author="Gabriel Pestana" w:date="2021-04-19T21:51:00Z">
        <w:r w:rsidDel="008D5590">
          <w:rPr>
            <w:highlight w:val="yellow"/>
          </w:rPr>
          <w:delText xml:space="preserve">Listagem com informação sobre as aplicações utilizadas na elaboração do projeto para o </w:delText>
        </w:r>
        <w:r w:rsidDel="008D5590">
          <w:rPr>
            <w:i/>
            <w:highlight w:val="yellow"/>
          </w:rPr>
          <w:delText>Milestone</w:delText>
        </w:r>
        <w:r w:rsidDel="008D5590">
          <w:rPr>
            <w:highlight w:val="yellow"/>
          </w:rPr>
          <w:delText xml:space="preserve"> final (M4), nomeadamente:</w:delText>
        </w:r>
      </w:del>
    </w:p>
    <w:p w14:paraId="1BA52275" w14:textId="263FD30D" w:rsidR="0094348F" w:rsidDel="008D5590" w:rsidRDefault="00283BC9">
      <w:pPr>
        <w:pStyle w:val="ListParagraph"/>
        <w:tabs>
          <w:tab w:val="left" w:pos="426"/>
        </w:tabs>
        <w:spacing w:before="120" w:after="120"/>
        <w:ind w:left="426" w:hanging="426"/>
        <w:contextualSpacing w:val="0"/>
        <w:rPr>
          <w:del w:id="1479" w:author="Gabriel Pestana" w:date="2021-04-19T21:51:00Z"/>
          <w:highlight w:val="yellow"/>
        </w:rPr>
        <w:pPrChange w:id="1480" w:author="Gabriel Pestana" w:date="2021-04-19T21:58:00Z">
          <w:pPr>
            <w:pStyle w:val="ListParagraph"/>
            <w:numPr>
              <w:numId w:val="3"/>
            </w:numPr>
            <w:ind w:hanging="360"/>
          </w:pPr>
        </w:pPrChange>
      </w:pPr>
      <w:del w:id="1481" w:author="Gabriel Pestana" w:date="2021-04-19T21:51:00Z">
        <w:r w:rsidDel="008D5590">
          <w:rPr>
            <w:highlight w:val="yellow"/>
          </w:rPr>
          <w:delText>Apresentar uma tabela com o nome da aplicação usada, logo e link para o URL da ferramenta, descrição sucinta da utilidade da ferramenta na elaboração do relatório</w:delText>
        </w:r>
      </w:del>
    </w:p>
    <w:p w14:paraId="2927B30E" w14:textId="33ABA422" w:rsidR="0094348F" w:rsidDel="008D5590" w:rsidRDefault="00283BC9">
      <w:pPr>
        <w:pStyle w:val="ListParagraph"/>
        <w:tabs>
          <w:tab w:val="left" w:pos="426"/>
        </w:tabs>
        <w:spacing w:before="120" w:after="120"/>
        <w:ind w:left="426" w:hanging="426"/>
        <w:contextualSpacing w:val="0"/>
        <w:rPr>
          <w:del w:id="1482" w:author="Gabriel Pestana" w:date="2021-04-19T21:51:00Z"/>
          <w:highlight w:val="yellow"/>
        </w:rPr>
        <w:pPrChange w:id="1483" w:author="Gabriel Pestana" w:date="2021-04-19T21:58:00Z">
          <w:pPr>
            <w:pStyle w:val="ListParagraph"/>
            <w:numPr>
              <w:numId w:val="3"/>
            </w:numPr>
            <w:ind w:hanging="360"/>
          </w:pPr>
        </w:pPrChange>
      </w:pPr>
      <w:del w:id="1484" w:author="Gabriel Pestana" w:date="2021-04-19T21:51:00Z">
        <w:r w:rsidDel="008D5590">
          <w:rPr>
            <w:highlight w:val="yellow"/>
          </w:rPr>
          <w:delText>Exemplos de diagramas para os quais devem indicar quais a ferramentas usadas:</w:delText>
        </w:r>
      </w:del>
    </w:p>
    <w:p w14:paraId="730CDDAD" w14:textId="03916A1B" w:rsidR="0094348F" w:rsidDel="008D5590" w:rsidRDefault="00283BC9">
      <w:pPr>
        <w:pStyle w:val="ListParagraph"/>
        <w:tabs>
          <w:tab w:val="left" w:pos="426"/>
        </w:tabs>
        <w:spacing w:before="120" w:after="120"/>
        <w:ind w:left="426" w:hanging="426"/>
        <w:contextualSpacing w:val="0"/>
        <w:rPr>
          <w:del w:id="1485" w:author="Gabriel Pestana" w:date="2021-04-19T21:51:00Z"/>
          <w:highlight w:val="yellow"/>
        </w:rPr>
        <w:pPrChange w:id="1486" w:author="Gabriel Pestana" w:date="2021-04-19T21:58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del w:id="1487" w:author="Gabriel Pestana" w:date="2021-04-19T21:51:00Z">
        <w:r w:rsidDel="008D5590">
          <w:rPr>
            <w:highlight w:val="yellow"/>
          </w:rPr>
          <w:delText>Desenho dos Mockups (interface HTML caso aplicável)</w:delText>
        </w:r>
      </w:del>
    </w:p>
    <w:p w14:paraId="4FA11B86" w14:textId="29C1CD08" w:rsidR="0094348F" w:rsidDel="008D5590" w:rsidRDefault="00283BC9">
      <w:pPr>
        <w:pStyle w:val="ListParagraph"/>
        <w:tabs>
          <w:tab w:val="left" w:pos="426"/>
        </w:tabs>
        <w:spacing w:before="120" w:after="120"/>
        <w:ind w:left="426" w:hanging="426"/>
        <w:contextualSpacing w:val="0"/>
        <w:rPr>
          <w:del w:id="1488" w:author="Gabriel Pestana" w:date="2021-04-19T21:51:00Z"/>
          <w:highlight w:val="yellow"/>
        </w:rPr>
        <w:pPrChange w:id="1489" w:author="Gabriel Pestana" w:date="2021-04-19T21:58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del w:id="1490" w:author="Gabriel Pestana" w:date="2021-04-19T21:51:00Z">
        <w:r w:rsidDel="008D5590">
          <w:rPr>
            <w:highlight w:val="yellow"/>
          </w:rPr>
          <w:delText>Ferramentas para elaboração dos elementos comunicacionais &amp; Digital Marketing</w:delText>
        </w:r>
      </w:del>
    </w:p>
    <w:p w14:paraId="72A9D03F" w14:textId="16D65ACE" w:rsidR="0094348F" w:rsidDel="008D5590" w:rsidRDefault="00283BC9">
      <w:pPr>
        <w:pStyle w:val="ListParagraph"/>
        <w:tabs>
          <w:tab w:val="left" w:pos="426"/>
        </w:tabs>
        <w:spacing w:before="120" w:after="120"/>
        <w:ind w:left="426" w:hanging="426"/>
        <w:contextualSpacing w:val="0"/>
        <w:rPr>
          <w:del w:id="1491" w:author="Gabriel Pestana" w:date="2021-04-19T21:51:00Z"/>
          <w:highlight w:val="yellow"/>
        </w:rPr>
        <w:pPrChange w:id="1492" w:author="Gabriel Pestana" w:date="2021-04-19T21:58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del w:id="1493" w:author="Gabriel Pestana" w:date="2021-04-19T21:51:00Z">
        <w:r w:rsidDel="008D5590">
          <w:rPr>
            <w:highlight w:val="yellow"/>
          </w:rPr>
          <w:delText xml:space="preserve">Diagrama Entidade Relacionamento (e.g., </w:delText>
        </w:r>
        <w:r w:rsidDel="008D5590">
          <w:rPr>
            <w:i/>
            <w:highlight w:val="yellow"/>
          </w:rPr>
          <w:delText>print-screen</w:delText>
        </w:r>
        <w:r w:rsidDel="008D5590">
          <w:rPr>
            <w:highlight w:val="yellow"/>
          </w:rPr>
          <w:delText xml:space="preserve"> do DER do Workbench) </w:delText>
        </w:r>
      </w:del>
    </w:p>
    <w:p w14:paraId="77A708A7" w14:textId="45940B87" w:rsidR="0094348F" w:rsidDel="008D5590" w:rsidRDefault="00283BC9">
      <w:pPr>
        <w:pStyle w:val="ListParagraph"/>
        <w:tabs>
          <w:tab w:val="left" w:pos="426"/>
        </w:tabs>
        <w:spacing w:before="120" w:after="120"/>
        <w:ind w:left="426" w:hanging="426"/>
        <w:contextualSpacing w:val="0"/>
        <w:rPr>
          <w:del w:id="1494" w:author="Gabriel Pestana" w:date="2021-04-19T21:51:00Z"/>
          <w:highlight w:val="yellow"/>
        </w:rPr>
        <w:pPrChange w:id="1495" w:author="Gabriel Pestana" w:date="2021-04-19T21:58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del w:id="1496" w:author="Gabriel Pestana" w:date="2021-04-19T21:51:00Z">
        <w:r w:rsidDel="008D5590">
          <w:rPr>
            <w:highlight w:val="yellow"/>
          </w:rPr>
          <w:delText>Diagrama de Classes (UML) – no âmbito da UC de POO</w:delText>
        </w:r>
      </w:del>
    </w:p>
    <w:p w14:paraId="5E03F3F7" w14:textId="0335C361" w:rsidR="0094348F" w:rsidRDefault="00283BC9">
      <w:pPr>
        <w:pStyle w:val="ListParagraph"/>
        <w:tabs>
          <w:tab w:val="left" w:pos="426"/>
        </w:tabs>
        <w:spacing w:before="120" w:after="120"/>
        <w:ind w:left="426" w:hanging="426"/>
        <w:contextualSpacing w:val="0"/>
        <w:rPr>
          <w:highlight w:val="yellow"/>
        </w:rPr>
        <w:pPrChange w:id="1497" w:author="Gabriel Pestana" w:date="2021-04-19T21:58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del w:id="1498" w:author="Gabriel Pestana" w:date="2021-04-19T21:51:00Z">
        <w:r w:rsidDel="008D5590">
          <w:rPr>
            <w:highlight w:val="yellow"/>
          </w:rPr>
          <w:delText xml:space="preserve">Ferramentas de desenvolvimento utilizadas na UC de POO </w:delText>
        </w:r>
      </w:del>
    </w:p>
    <w:sectPr w:rsidR="0094348F">
      <w:headerReference w:type="default" r:id="rId20"/>
      <w:footerReference w:type="default" r:id="rId21"/>
      <w:headerReference w:type="first" r:id="rId22"/>
      <w:pgSz w:w="11906" w:h="16838"/>
      <w:pgMar w:top="1440" w:right="1080" w:bottom="1440" w:left="1080" w:header="709" w:footer="115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4F69F" w14:textId="77777777" w:rsidR="0090330E" w:rsidRDefault="0090330E">
      <w:pPr>
        <w:spacing w:after="0" w:line="240" w:lineRule="auto"/>
      </w:pPr>
      <w:r>
        <w:separator/>
      </w:r>
    </w:p>
  </w:endnote>
  <w:endnote w:type="continuationSeparator" w:id="0">
    <w:p w14:paraId="0743CBAD" w14:textId="77777777" w:rsidR="0090330E" w:rsidRDefault="00903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8276933"/>
      <w:docPartObj>
        <w:docPartGallery w:val="Page Numbers (Bottom of Page)"/>
        <w:docPartUnique/>
      </w:docPartObj>
    </w:sdtPr>
    <w:sdtEndPr/>
    <w:sdtContent>
      <w:p w14:paraId="028BB4DF" w14:textId="77777777" w:rsidR="007640F7" w:rsidRDefault="007640F7">
        <w:pPr>
          <w:pStyle w:val="Footer"/>
          <w:pBdr>
            <w:top w:val="single" w:sz="4" w:space="1" w:color="000000"/>
          </w:pBdr>
          <w:jc w:val="right"/>
          <w:rPr>
            <w:i/>
            <w:sz w:val="16"/>
          </w:rPr>
        </w:pPr>
        <w:r>
          <w:rPr>
            <w:i/>
            <w:sz w:val="16"/>
          </w:rPr>
          <w:t xml:space="preserve">Pág. </w:t>
        </w:r>
        <w:r>
          <w:rPr>
            <w:i/>
            <w:sz w:val="16"/>
          </w:rPr>
          <w:fldChar w:fldCharType="begin"/>
        </w:r>
        <w:r>
          <w:rPr>
            <w:i/>
            <w:sz w:val="16"/>
          </w:rPr>
          <w:instrText>PAGE</w:instrText>
        </w:r>
        <w:r>
          <w:rPr>
            <w:i/>
            <w:sz w:val="16"/>
          </w:rPr>
          <w:fldChar w:fldCharType="separate"/>
        </w:r>
        <w:r>
          <w:rPr>
            <w:i/>
            <w:sz w:val="16"/>
          </w:rPr>
          <w:t>13</w:t>
        </w:r>
        <w:r>
          <w:rPr>
            <w:i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37332" w14:textId="77777777" w:rsidR="0090330E" w:rsidRDefault="0090330E">
      <w:pPr>
        <w:rPr>
          <w:sz w:val="12"/>
        </w:rPr>
      </w:pPr>
      <w:r>
        <w:separator/>
      </w:r>
    </w:p>
  </w:footnote>
  <w:footnote w:type="continuationSeparator" w:id="0">
    <w:p w14:paraId="1199D463" w14:textId="77777777" w:rsidR="0090330E" w:rsidRDefault="0090330E">
      <w:pPr>
        <w:rPr>
          <w:sz w:val="12"/>
        </w:rPr>
      </w:pPr>
      <w:r>
        <w:continuationSeparator/>
      </w:r>
    </w:p>
  </w:footnote>
  <w:footnote w:id="1">
    <w:p w14:paraId="20E83C11" w14:textId="77777777" w:rsidR="007640F7" w:rsidDel="00F27252" w:rsidRDefault="007640F7" w:rsidP="00770DEF">
      <w:pPr>
        <w:pStyle w:val="FootnoteText"/>
        <w:rPr>
          <w:del w:id="519" w:author="Gabriel Pestana" w:date="2021-04-19T21:19:00Z"/>
        </w:rPr>
      </w:pPr>
      <w:del w:id="520" w:author="Gabriel Pestana" w:date="2021-04-19T21:19:00Z">
        <w:r w:rsidDel="00F27252">
          <w:rPr>
            <w:rStyle w:val="FootnoteReference"/>
          </w:rPr>
          <w:footnoteRef/>
        </w:r>
        <w:r w:rsidDel="00F27252">
          <w:delText xml:space="preserve"> </w:delText>
        </w:r>
        <w:r w:rsidDel="00F27252">
          <w:fldChar w:fldCharType="begin"/>
        </w:r>
        <w:r w:rsidDel="00F27252">
          <w:delInstrText xml:space="preserve"> HYPERLINK "http://www.communityofpractice.ca/background/what-is-a-community-of-practice/" </w:delInstrText>
        </w:r>
        <w:r w:rsidDel="00F27252">
          <w:fldChar w:fldCharType="separate"/>
        </w:r>
        <w:r w:rsidRPr="00F936C5" w:rsidDel="00F27252">
          <w:rPr>
            <w:rStyle w:val="Hyperlink"/>
          </w:rPr>
          <w:delText>http://www.communityofpractice.ca/background/what-is-a-community-of-practice/</w:delText>
        </w:r>
        <w:r w:rsidDel="00F27252">
          <w:rPr>
            <w:rStyle w:val="Hyperlink"/>
          </w:rPr>
          <w:fldChar w:fldCharType="end"/>
        </w:r>
        <w:r w:rsidDel="00F27252">
          <w:delText xml:space="preserve"> </w:delText>
        </w:r>
      </w:del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6A2E9" w14:textId="20CD9B59" w:rsidR="007640F7" w:rsidRDefault="00822481" w:rsidP="00822481">
    <w:pPr>
      <w:pStyle w:val="Header"/>
      <w:pBdr>
        <w:bottom w:val="single" w:sz="4" w:space="1" w:color="000000"/>
      </w:pBdr>
      <w:tabs>
        <w:tab w:val="clear" w:pos="4513"/>
        <w:tab w:val="clear" w:pos="9026"/>
        <w:tab w:val="right" w:pos="9923"/>
      </w:tabs>
      <w:jc w:val="left"/>
      <w:rPr>
        <w:sz w:val="16"/>
      </w:rPr>
      <w:pPrChange w:id="1499" w:author="Gabriel Pestana [2]" w:date="2022-02-15T19:25:00Z">
        <w:pPr>
          <w:pStyle w:val="Header"/>
          <w:pBdr>
            <w:bottom w:val="single" w:sz="4" w:space="1" w:color="000000"/>
          </w:pBdr>
          <w:tabs>
            <w:tab w:val="clear" w:pos="4513"/>
            <w:tab w:val="clear" w:pos="9026"/>
            <w:tab w:val="right" w:pos="9923"/>
          </w:tabs>
          <w:ind w:firstLine="7200"/>
          <w:jc w:val="left"/>
        </w:pPr>
      </w:pPrChange>
    </w:pPr>
    <w:bookmarkStart w:id="1500" w:name="_Hlk69759875"/>
    <w:bookmarkStart w:id="1501" w:name="_Hlk69759876"/>
    <w:ins w:id="1502" w:author="Gabriel Pestana [2]" w:date="2022-02-15T19:27:00Z">
      <w:r>
        <w:rPr>
          <w:noProof/>
        </w:rPr>
        <w:drawing>
          <wp:anchor distT="0" distB="0" distL="114300" distR="114300" simplePos="0" relativeHeight="251659264" behindDoc="0" locked="0" layoutInCell="1" allowOverlap="1" wp14:anchorId="0ACD65D9" wp14:editId="0EF1741C">
            <wp:simplePos x="0" y="0"/>
            <wp:positionH relativeFrom="margin">
              <wp:align>left</wp:align>
            </wp:positionH>
            <wp:positionV relativeFrom="paragraph">
              <wp:posOffset>-146362</wp:posOffset>
            </wp:positionV>
            <wp:extent cx="1293962" cy="306083"/>
            <wp:effectExtent l="0" t="0" r="0" b="0"/>
            <wp:wrapNone/>
            <wp:docPr id="22" name="Picture 2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962" cy="306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  <w:del w:id="1503" w:author="Gabriel Pestana [2]" w:date="2022-01-06T17:18:00Z">
      <w:r w:rsidR="007640F7" w:rsidRPr="00A15E54" w:rsidDel="00A15E54">
        <w:rPr>
          <w:noProof/>
        </w:rPr>
        <w:drawing>
          <wp:anchor distT="0" distB="0" distL="0" distR="0" simplePos="0" relativeHeight="13" behindDoc="1" locked="0" layoutInCell="1" allowOverlap="1" wp14:anchorId="3BE211AC" wp14:editId="2D43E5A4">
            <wp:simplePos x="0" y="0"/>
            <wp:positionH relativeFrom="margin">
              <wp:align>left</wp:align>
            </wp:positionH>
            <wp:positionV relativeFrom="paragraph">
              <wp:posOffset>-173990</wp:posOffset>
            </wp:positionV>
            <wp:extent cx="1104900" cy="377825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del>
    <w:ins w:id="1504" w:author="Gabriel Pestana [2]" w:date="2022-02-15T19:25:00Z">
      <w:r>
        <w:rPr>
          <w:sz w:val="16"/>
        </w:rPr>
        <w:tab/>
      </w:r>
    </w:ins>
    <w:del w:id="1505" w:author="Gabriel Pestana" w:date="2021-04-19T21:18:00Z">
      <w:r w:rsidR="007640F7" w:rsidRPr="00A15E54" w:rsidDel="00F27252">
        <w:rPr>
          <w:sz w:val="16"/>
        </w:rPr>
        <w:delText xml:space="preserve">    PBL – </w:delText>
      </w:r>
    </w:del>
    <w:ins w:id="1506" w:author="Gabriel Pestana [2]" w:date="2022-01-06T17:17:00Z">
      <w:r w:rsidR="007640F7" w:rsidRPr="00A15E54">
        <w:rPr>
          <w:sz w:val="16"/>
          <w:rPrChange w:id="1507" w:author="Gabriel Pestana [2]" w:date="2022-01-06T17:17:00Z">
            <w:rPr>
              <w:sz w:val="16"/>
              <w:highlight w:val="yellow"/>
            </w:rPr>
          </w:rPrChange>
        </w:rPr>
        <w:t>L</w:t>
      </w:r>
    </w:ins>
    <w:del w:id="1508" w:author="Gabriel Pestana [2]" w:date="2022-01-06T17:17:00Z">
      <w:r w:rsidR="007640F7" w:rsidRPr="00A15E54" w:rsidDel="00A15E54">
        <w:rPr>
          <w:sz w:val="16"/>
          <w:rPrChange w:id="1509" w:author="Gabriel Pestana [2]" w:date="2022-01-06T17:17:00Z">
            <w:rPr>
              <w:sz w:val="16"/>
              <w:highlight w:val="yellow"/>
            </w:rPr>
          </w:rPrChange>
        </w:rPr>
        <w:delText>«</w:delText>
      </w:r>
    </w:del>
    <w:ins w:id="1510" w:author="Gabriel Pestana [2]" w:date="2022-01-06T17:17:00Z">
      <w:r w:rsidR="007640F7" w:rsidRPr="00A15E54">
        <w:rPr>
          <w:sz w:val="16"/>
        </w:rPr>
        <w:t xml:space="preserve">-IG: </w:t>
      </w:r>
    </w:ins>
    <w:ins w:id="1511" w:author="Gabriel Pestana [2]" w:date="2022-02-15T19:24:00Z">
      <w:r>
        <w:rPr>
          <w:sz w:val="16"/>
        </w:rPr>
        <w:t>AGI</w:t>
      </w:r>
    </w:ins>
    <w:ins w:id="1512" w:author="Gabriel Pestana [2]" w:date="2022-01-06T17:17:00Z">
      <w:r w:rsidR="007640F7" w:rsidRPr="003069A4">
        <w:rPr>
          <w:sz w:val="16"/>
        </w:rPr>
        <w:t xml:space="preserve"> </w:t>
      </w:r>
      <w:r w:rsidR="007640F7">
        <w:rPr>
          <w:sz w:val="16"/>
        </w:rPr>
        <w:t>–</w:t>
      </w:r>
      <w:r w:rsidR="007640F7" w:rsidRPr="003069A4">
        <w:rPr>
          <w:sz w:val="16"/>
        </w:rPr>
        <w:t xml:space="preserve"> </w:t>
      </w:r>
      <w:r w:rsidR="007640F7" w:rsidRPr="00CB64A9">
        <w:rPr>
          <w:sz w:val="16"/>
          <w:highlight w:val="yellow"/>
        </w:rPr>
        <w:t>acrónimo</w:t>
      </w:r>
      <w:r w:rsidR="007640F7">
        <w:rPr>
          <w:sz w:val="16"/>
        </w:rPr>
        <w:t xml:space="preserve"> Projeto </w:t>
      </w:r>
    </w:ins>
    <w:del w:id="1513" w:author="Gabriel Pestana [2]" w:date="2022-01-06T17:17:00Z">
      <w:r w:rsidR="007640F7" w:rsidDel="00A15E54">
        <w:rPr>
          <w:sz w:val="16"/>
          <w:highlight w:val="yellow"/>
        </w:rPr>
        <w:delText>Nome Projeto»</w:delText>
      </w:r>
      <w:r w:rsidR="007640F7" w:rsidDel="00A15E54">
        <w:rPr>
          <w:sz w:val="16"/>
        </w:rPr>
        <w:delText xml:space="preserve"> L-IG (</w:delText>
      </w:r>
    </w:del>
    <w:ins w:id="1514" w:author="Gabriel Pestana" w:date="2021-04-20T09:56:00Z">
      <w:del w:id="1515" w:author="Gabriel Pestana [2]" w:date="2022-01-06T17:17:00Z">
        <w:r w:rsidR="007640F7" w:rsidDel="00A15E54">
          <w:rPr>
            <w:sz w:val="16"/>
          </w:rPr>
          <w:delText>4</w:delText>
        </w:r>
      </w:del>
    </w:ins>
    <w:del w:id="1516" w:author="Gabriel Pestana [2]" w:date="2022-01-06T17:17:00Z">
      <w:r w:rsidR="007640F7" w:rsidDel="00A15E54">
        <w:rPr>
          <w:sz w:val="16"/>
        </w:rPr>
        <w:delText>2º Sem)</w:delText>
      </w:r>
    </w:del>
    <w:bookmarkEnd w:id="1500"/>
    <w:bookmarkEnd w:id="150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17740" w14:textId="35B2A34B" w:rsidR="007640F7" w:rsidRDefault="00822481" w:rsidP="00822481">
    <w:pPr>
      <w:pStyle w:val="Header"/>
      <w:jc w:val="center"/>
      <w:pPrChange w:id="1517" w:author="Gabriel Pestana [2]" w:date="2022-02-15T19:27:00Z">
        <w:pPr>
          <w:pStyle w:val="Header"/>
          <w:jc w:val="center"/>
        </w:pPr>
      </w:pPrChange>
    </w:pPr>
    <w:ins w:id="1518" w:author="Gabriel Pestana [2]" w:date="2022-02-15T19:27:00Z">
      <w:r>
        <w:rPr>
          <w:noProof/>
        </w:rPr>
        <w:drawing>
          <wp:inline distT="0" distB="0" distL="0" distR="0" wp14:anchorId="16F09B04" wp14:editId="2B9CB403">
            <wp:extent cx="3383280" cy="7988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ins>
    <w:del w:id="1519" w:author="Gabriel Pestana [2]" w:date="2022-02-15T19:26:00Z">
      <w:r w:rsidR="007640F7" w:rsidDel="00822481">
        <w:rPr>
          <w:noProof/>
        </w:rPr>
        <w:drawing>
          <wp:inline distT="0" distB="0" distL="0" distR="0" wp14:anchorId="4D58418C" wp14:editId="7B49B8A6">
            <wp:extent cx="4748530" cy="862965"/>
            <wp:effectExtent l="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368" t="12268" b="13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53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del>
  </w:p>
  <w:p w14:paraId="1EC8ACB1" w14:textId="77777777" w:rsidR="007640F7" w:rsidRDefault="007640F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3D58"/>
    <w:multiLevelType w:val="hybridMultilevel"/>
    <w:tmpl w:val="2F68F7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722C3"/>
    <w:multiLevelType w:val="multilevel"/>
    <w:tmpl w:val="748207C6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6F56EC"/>
    <w:multiLevelType w:val="multilevel"/>
    <w:tmpl w:val="B22E3E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1241B3"/>
    <w:multiLevelType w:val="hybridMultilevel"/>
    <w:tmpl w:val="692E85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25768"/>
    <w:multiLevelType w:val="hybridMultilevel"/>
    <w:tmpl w:val="09A0A9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60ADF"/>
    <w:multiLevelType w:val="hybridMultilevel"/>
    <w:tmpl w:val="89EE18C8"/>
    <w:styleLink w:val="Estiloimportado3"/>
    <w:lvl w:ilvl="0" w:tplc="F0D84D4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30F6E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CA8FD0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EE4138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7B6B50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2A690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D62CC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C43F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382C7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4CE58AE"/>
    <w:multiLevelType w:val="multilevel"/>
    <w:tmpl w:val="D8BC26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867532B"/>
    <w:multiLevelType w:val="multilevel"/>
    <w:tmpl w:val="9D9C1242"/>
    <w:numStyleLink w:val="Estiloimportado2"/>
  </w:abstractNum>
  <w:abstractNum w:abstractNumId="8" w15:restartNumberingAfterBreak="0">
    <w:nsid w:val="1CA21B06"/>
    <w:multiLevelType w:val="hybridMultilevel"/>
    <w:tmpl w:val="F3E2A760"/>
    <w:lvl w:ilvl="0" w:tplc="7B500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F411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0AD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E8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169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342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AA2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842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32AB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D2539"/>
    <w:multiLevelType w:val="multilevel"/>
    <w:tmpl w:val="823249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6CC1C5E"/>
    <w:multiLevelType w:val="hybridMultilevel"/>
    <w:tmpl w:val="DF1CBFB8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32621FAB"/>
    <w:multiLevelType w:val="multilevel"/>
    <w:tmpl w:val="1E38ABD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42652A9"/>
    <w:multiLevelType w:val="hybridMultilevel"/>
    <w:tmpl w:val="E7147BB4"/>
    <w:lvl w:ilvl="0" w:tplc="08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3" w15:restartNumberingAfterBreak="0">
    <w:nsid w:val="3716748A"/>
    <w:multiLevelType w:val="multilevel"/>
    <w:tmpl w:val="59F0D1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811209A"/>
    <w:multiLevelType w:val="multilevel"/>
    <w:tmpl w:val="9D9C1242"/>
    <w:styleLink w:val="Estiloimportado2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3885120F"/>
    <w:multiLevelType w:val="multilevel"/>
    <w:tmpl w:val="D8CE07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9024311"/>
    <w:multiLevelType w:val="hybridMultilevel"/>
    <w:tmpl w:val="46B06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A2D8B"/>
    <w:multiLevelType w:val="hybridMultilevel"/>
    <w:tmpl w:val="DA6AB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3C6A7214"/>
    <w:multiLevelType w:val="multilevel"/>
    <w:tmpl w:val="851E54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42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DFE786F"/>
    <w:multiLevelType w:val="hybridMultilevel"/>
    <w:tmpl w:val="0802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C0238B"/>
    <w:multiLevelType w:val="multilevel"/>
    <w:tmpl w:val="6FD4A58C"/>
    <w:lvl w:ilvl="0">
      <w:start w:val="1"/>
      <w:numFmt w:val="decimal"/>
      <w:lvlText w:val="[%1]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8D544C1"/>
    <w:multiLevelType w:val="hybridMultilevel"/>
    <w:tmpl w:val="A426C078"/>
    <w:lvl w:ilvl="0" w:tplc="5622E9B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E00452"/>
    <w:multiLevelType w:val="hybridMultilevel"/>
    <w:tmpl w:val="DF902536"/>
    <w:lvl w:ilvl="0" w:tplc="5622E9B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E47DA9"/>
    <w:multiLevelType w:val="hybridMultilevel"/>
    <w:tmpl w:val="44FC0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517476"/>
    <w:multiLevelType w:val="hybridMultilevel"/>
    <w:tmpl w:val="2E34F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4F525E"/>
    <w:multiLevelType w:val="multilevel"/>
    <w:tmpl w:val="333A90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06F7082"/>
    <w:multiLevelType w:val="multilevel"/>
    <w:tmpl w:val="9BA6CD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7" w15:restartNumberingAfterBreak="0">
    <w:nsid w:val="51795AD8"/>
    <w:multiLevelType w:val="multilevel"/>
    <w:tmpl w:val="A94651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8C247AF"/>
    <w:multiLevelType w:val="hybridMultilevel"/>
    <w:tmpl w:val="ABD458D0"/>
    <w:lvl w:ilvl="0" w:tplc="5622E9B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04626B"/>
    <w:multiLevelType w:val="multilevel"/>
    <w:tmpl w:val="F81849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CE267D3"/>
    <w:multiLevelType w:val="hybridMultilevel"/>
    <w:tmpl w:val="C9D455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2F37A5"/>
    <w:multiLevelType w:val="multilevel"/>
    <w:tmpl w:val="C3702C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1FF0A53"/>
    <w:multiLevelType w:val="multilevel"/>
    <w:tmpl w:val="777C52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3706DA6"/>
    <w:multiLevelType w:val="hybridMultilevel"/>
    <w:tmpl w:val="79820DAA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4" w15:restartNumberingAfterBreak="0">
    <w:nsid w:val="76D51BA4"/>
    <w:multiLevelType w:val="hybridMultilevel"/>
    <w:tmpl w:val="4EE4E7F6"/>
    <w:lvl w:ilvl="0" w:tplc="5622E9B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95535E"/>
    <w:multiLevelType w:val="hybridMultilevel"/>
    <w:tmpl w:val="89EE18C8"/>
    <w:numStyleLink w:val="Estiloimportado3"/>
  </w:abstractNum>
  <w:abstractNum w:abstractNumId="36" w15:restartNumberingAfterBreak="0">
    <w:nsid w:val="7CE82F06"/>
    <w:multiLevelType w:val="multilevel"/>
    <w:tmpl w:val="4BCEAD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6"/>
  </w:num>
  <w:num w:numId="2">
    <w:abstractNumId w:val="32"/>
  </w:num>
  <w:num w:numId="3">
    <w:abstractNumId w:val="25"/>
  </w:num>
  <w:num w:numId="4">
    <w:abstractNumId w:val="1"/>
  </w:num>
  <w:num w:numId="5">
    <w:abstractNumId w:val="27"/>
  </w:num>
  <w:num w:numId="6">
    <w:abstractNumId w:val="20"/>
  </w:num>
  <w:num w:numId="7">
    <w:abstractNumId w:val="11"/>
  </w:num>
  <w:num w:numId="8">
    <w:abstractNumId w:val="31"/>
  </w:num>
  <w:num w:numId="9">
    <w:abstractNumId w:val="2"/>
  </w:num>
  <w:num w:numId="10">
    <w:abstractNumId w:val="15"/>
  </w:num>
  <w:num w:numId="11">
    <w:abstractNumId w:val="36"/>
  </w:num>
  <w:num w:numId="12">
    <w:abstractNumId w:val="9"/>
  </w:num>
  <w:num w:numId="13">
    <w:abstractNumId w:val="13"/>
  </w:num>
  <w:num w:numId="14">
    <w:abstractNumId w:val="29"/>
  </w:num>
  <w:num w:numId="15">
    <w:abstractNumId w:val="30"/>
  </w:num>
  <w:num w:numId="16">
    <w:abstractNumId w:val="33"/>
  </w:num>
  <w:num w:numId="17">
    <w:abstractNumId w:val="17"/>
  </w:num>
  <w:num w:numId="18">
    <w:abstractNumId w:val="23"/>
  </w:num>
  <w:num w:numId="19">
    <w:abstractNumId w:val="14"/>
  </w:num>
  <w:num w:numId="20">
    <w:abstractNumId w:val="7"/>
  </w:num>
  <w:num w:numId="21">
    <w:abstractNumId w:val="5"/>
  </w:num>
  <w:num w:numId="22">
    <w:abstractNumId w:val="35"/>
  </w:num>
  <w:num w:numId="23">
    <w:abstractNumId w:val="26"/>
  </w:num>
  <w:num w:numId="24">
    <w:abstractNumId w:val="26"/>
  </w:num>
  <w:num w:numId="25">
    <w:abstractNumId w:val="26"/>
  </w:num>
  <w:num w:numId="26">
    <w:abstractNumId w:val="26"/>
  </w:num>
  <w:num w:numId="27">
    <w:abstractNumId w:val="26"/>
  </w:num>
  <w:num w:numId="28">
    <w:abstractNumId w:val="26"/>
  </w:num>
  <w:num w:numId="29">
    <w:abstractNumId w:val="26"/>
  </w:num>
  <w:num w:numId="30">
    <w:abstractNumId w:val="26"/>
  </w:num>
  <w:num w:numId="31">
    <w:abstractNumId w:val="3"/>
  </w:num>
  <w:num w:numId="32">
    <w:abstractNumId w:val="6"/>
  </w:num>
  <w:num w:numId="33">
    <w:abstractNumId w:val="18"/>
  </w:num>
  <w:num w:numId="34">
    <w:abstractNumId w:val="16"/>
  </w:num>
  <w:num w:numId="35">
    <w:abstractNumId w:val="19"/>
  </w:num>
  <w:num w:numId="36">
    <w:abstractNumId w:val="8"/>
  </w:num>
  <w:num w:numId="37">
    <w:abstractNumId w:val="18"/>
  </w:num>
  <w:num w:numId="38">
    <w:abstractNumId w:val="24"/>
  </w:num>
  <w:num w:numId="39">
    <w:abstractNumId w:val="0"/>
  </w:num>
  <w:num w:numId="40">
    <w:abstractNumId w:val="22"/>
  </w:num>
  <w:num w:numId="41">
    <w:abstractNumId w:val="21"/>
  </w:num>
  <w:num w:numId="42">
    <w:abstractNumId w:val="34"/>
  </w:num>
  <w:num w:numId="43">
    <w:abstractNumId w:val="28"/>
  </w:num>
  <w:num w:numId="44">
    <w:abstractNumId w:val="4"/>
  </w:num>
  <w:num w:numId="45">
    <w:abstractNumId w:val="10"/>
  </w:num>
  <w:num w:numId="46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abriel Pestana">
    <w15:presenceInfo w15:providerId="None" w15:userId="Gabriel Pestana"/>
  </w15:person>
  <w15:person w15:author="Gabriel Pestana [2]">
    <w15:presenceInfo w15:providerId="Windows Live" w15:userId="7da544e8f9a08b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3sTA2MjEwMTE1sTBU0lEKTi0uzszPAykwNK4FAFA8FRktAAAA"/>
  </w:docVars>
  <w:rsids>
    <w:rsidRoot w:val="0094348F"/>
    <w:rsid w:val="00087F8F"/>
    <w:rsid w:val="000F60DF"/>
    <w:rsid w:val="0011264F"/>
    <w:rsid w:val="001240CD"/>
    <w:rsid w:val="00127C71"/>
    <w:rsid w:val="00136D6A"/>
    <w:rsid w:val="0017229C"/>
    <w:rsid w:val="00185E99"/>
    <w:rsid w:val="00200CF5"/>
    <w:rsid w:val="00222F6D"/>
    <w:rsid w:val="00222F84"/>
    <w:rsid w:val="00233D3D"/>
    <w:rsid w:val="0027745C"/>
    <w:rsid w:val="00283BC9"/>
    <w:rsid w:val="00290915"/>
    <w:rsid w:val="003112E6"/>
    <w:rsid w:val="00335C77"/>
    <w:rsid w:val="00392BF9"/>
    <w:rsid w:val="003F00C4"/>
    <w:rsid w:val="00421CBA"/>
    <w:rsid w:val="00427914"/>
    <w:rsid w:val="00506799"/>
    <w:rsid w:val="00535778"/>
    <w:rsid w:val="005420EB"/>
    <w:rsid w:val="005544EA"/>
    <w:rsid w:val="00563C37"/>
    <w:rsid w:val="00565820"/>
    <w:rsid w:val="005A6E6F"/>
    <w:rsid w:val="005F7623"/>
    <w:rsid w:val="00701D0C"/>
    <w:rsid w:val="00705296"/>
    <w:rsid w:val="007141AD"/>
    <w:rsid w:val="00760658"/>
    <w:rsid w:val="007640F7"/>
    <w:rsid w:val="00770DEF"/>
    <w:rsid w:val="0079232F"/>
    <w:rsid w:val="007A3FA2"/>
    <w:rsid w:val="00822481"/>
    <w:rsid w:val="008D5590"/>
    <w:rsid w:val="0090330E"/>
    <w:rsid w:val="009167AF"/>
    <w:rsid w:val="0094348F"/>
    <w:rsid w:val="00960FFC"/>
    <w:rsid w:val="009B67BD"/>
    <w:rsid w:val="009E0E3B"/>
    <w:rsid w:val="009E6BDD"/>
    <w:rsid w:val="00A124A7"/>
    <w:rsid w:val="00A15E54"/>
    <w:rsid w:val="00A74312"/>
    <w:rsid w:val="00A9011D"/>
    <w:rsid w:val="00B06FDC"/>
    <w:rsid w:val="00B14499"/>
    <w:rsid w:val="00B36670"/>
    <w:rsid w:val="00B712BA"/>
    <w:rsid w:val="00BA5C5B"/>
    <w:rsid w:val="00BE15C0"/>
    <w:rsid w:val="00BF48FF"/>
    <w:rsid w:val="00C95744"/>
    <w:rsid w:val="00CA366D"/>
    <w:rsid w:val="00CE6219"/>
    <w:rsid w:val="00CE65C8"/>
    <w:rsid w:val="00D06096"/>
    <w:rsid w:val="00D352FC"/>
    <w:rsid w:val="00DA173B"/>
    <w:rsid w:val="00DB3EC5"/>
    <w:rsid w:val="00DD672B"/>
    <w:rsid w:val="00DE1283"/>
    <w:rsid w:val="00DE7A35"/>
    <w:rsid w:val="00DF5130"/>
    <w:rsid w:val="00E2446E"/>
    <w:rsid w:val="00E27863"/>
    <w:rsid w:val="00E6782C"/>
    <w:rsid w:val="00EE137C"/>
    <w:rsid w:val="00EE2BF1"/>
    <w:rsid w:val="00F21150"/>
    <w:rsid w:val="00F27252"/>
    <w:rsid w:val="00F73099"/>
    <w:rsid w:val="00FA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02C0E"/>
  <w15:docId w15:val="{27F4C68E-5AB3-492A-BFCE-81CE9B2B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061D"/>
    <w:pPr>
      <w:spacing w:after="160" w:line="259" w:lineRule="auto"/>
      <w:jc w:val="both"/>
    </w:pPr>
    <w:rPr>
      <w:szCs w:val="20"/>
      <w:lang w:val="pt-PT"/>
    </w:rPr>
  </w:style>
  <w:style w:type="paragraph" w:styleId="Heading1">
    <w:name w:val="heading 1"/>
    <w:basedOn w:val="Normal"/>
    <w:link w:val="Heading1Char"/>
    <w:uiPriority w:val="9"/>
    <w:qFormat/>
    <w:rsid w:val="0021036C"/>
    <w:pPr>
      <w:numPr>
        <w:numId w:val="33"/>
      </w:numPr>
      <w:outlineLvl w:val="0"/>
    </w:pPr>
    <w:rPr>
      <w:b/>
      <w:sz w:val="28"/>
    </w:rPr>
  </w:style>
  <w:style w:type="paragraph" w:styleId="Heading2">
    <w:name w:val="heading 2"/>
    <w:basedOn w:val="Normal"/>
    <w:link w:val="Heading2Char"/>
    <w:uiPriority w:val="9"/>
    <w:qFormat/>
    <w:rsid w:val="00CE6219"/>
    <w:pPr>
      <w:numPr>
        <w:ilvl w:val="1"/>
        <w:numId w:val="33"/>
      </w:numPr>
      <w:spacing w:before="240" w:after="120"/>
      <w:ind w:left="578" w:hanging="578"/>
      <w:outlineLvl w:val="1"/>
    </w:pPr>
    <w:rPr>
      <w:rFonts w:eastAsia="Times New Roman" w:cstheme="minorHAnsi"/>
      <w:b/>
      <w:bCs/>
      <w:color w:val="000000" w:themeColor="text1"/>
      <w:sz w:val="24"/>
      <w:szCs w:val="36"/>
    </w:rPr>
  </w:style>
  <w:style w:type="paragraph" w:styleId="Heading3">
    <w:name w:val="heading 3"/>
    <w:basedOn w:val="Normal"/>
    <w:link w:val="Heading3Char"/>
    <w:uiPriority w:val="9"/>
    <w:qFormat/>
    <w:rsid w:val="00563C37"/>
    <w:pPr>
      <w:numPr>
        <w:ilvl w:val="2"/>
        <w:numId w:val="33"/>
      </w:numPr>
      <w:spacing w:before="120" w:after="120"/>
      <w:outlineLvl w:val="2"/>
    </w:pPr>
    <w:rPr>
      <w:rFonts w:eastAsia="Times New Roman" w:cstheme="minorHAnsi"/>
      <w:b/>
      <w:bCs/>
      <w:color w:val="000000" w:themeColor="tex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C45"/>
    <w:pPr>
      <w:keepNext/>
      <w:keepLines/>
      <w:numPr>
        <w:ilvl w:val="3"/>
        <w:numId w:val="3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C45"/>
    <w:pPr>
      <w:keepNext/>
      <w:keepLines/>
      <w:numPr>
        <w:ilvl w:val="4"/>
        <w:numId w:val="3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219"/>
    <w:pPr>
      <w:keepNext/>
      <w:keepLines/>
      <w:numPr>
        <w:ilvl w:val="5"/>
        <w:numId w:val="3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219"/>
    <w:pPr>
      <w:keepNext/>
      <w:keepLines/>
      <w:numPr>
        <w:ilvl w:val="6"/>
        <w:numId w:val="3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219"/>
    <w:pPr>
      <w:keepNext/>
      <w:keepLines/>
      <w:numPr>
        <w:ilvl w:val="7"/>
        <w:numId w:val="3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219"/>
    <w:pPr>
      <w:keepNext/>
      <w:keepLines/>
      <w:numPr>
        <w:ilvl w:val="8"/>
        <w:numId w:val="3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1036C"/>
    <w:rPr>
      <w:b/>
      <w:sz w:val="28"/>
      <w:szCs w:val="2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E6219"/>
    <w:rPr>
      <w:rFonts w:eastAsia="Times New Roman" w:cstheme="minorHAnsi"/>
      <w:b/>
      <w:bCs/>
      <w:color w:val="000000" w:themeColor="text1"/>
      <w:sz w:val="24"/>
      <w:szCs w:val="3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63C37"/>
    <w:rPr>
      <w:rFonts w:eastAsia="Times New Roman" w:cstheme="minorHAnsi"/>
      <w:b/>
      <w:bCs/>
      <w:color w:val="000000" w:themeColor="text1"/>
      <w:lang w:val="pt-PT"/>
    </w:rPr>
  </w:style>
  <w:style w:type="character" w:customStyle="1" w:styleId="LigaodeInternet">
    <w:name w:val="Ligação de Internet"/>
    <w:basedOn w:val="DefaultParagraphFont"/>
    <w:uiPriority w:val="99"/>
    <w:unhideWhenUsed/>
    <w:rsid w:val="00FE6892"/>
    <w:rPr>
      <w:strike w:val="0"/>
      <w:dstrike w:val="0"/>
      <w:color w:val="0094E0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FE6892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26462"/>
  </w:style>
  <w:style w:type="character" w:customStyle="1" w:styleId="FooterChar">
    <w:name w:val="Footer Char"/>
    <w:basedOn w:val="DefaultParagraphFont"/>
    <w:link w:val="Footer"/>
    <w:uiPriority w:val="99"/>
    <w:qFormat/>
    <w:rsid w:val="00626462"/>
  </w:style>
  <w:style w:type="character" w:customStyle="1" w:styleId="TitleChar">
    <w:name w:val="Title Char"/>
    <w:basedOn w:val="DefaultParagraphFont"/>
    <w:link w:val="Title"/>
    <w:uiPriority w:val="10"/>
    <w:qFormat/>
    <w:rsid w:val="005B787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0138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301385"/>
    <w:rPr>
      <w:sz w:val="20"/>
      <w:szCs w:val="20"/>
      <w:lang w:val="pt-PT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301385"/>
    <w:rPr>
      <w:b/>
      <w:bCs/>
      <w:sz w:val="20"/>
      <w:szCs w:val="20"/>
      <w:lang w:val="pt-PT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01385"/>
    <w:rPr>
      <w:rFonts w:ascii="Segoe UI" w:hAnsi="Segoe UI" w:cs="Segoe UI"/>
      <w:sz w:val="18"/>
      <w:szCs w:val="1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B70C4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70C45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val="pt-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EF2690"/>
    <w:rPr>
      <w:sz w:val="20"/>
      <w:szCs w:val="20"/>
      <w:lang w:val="pt-PT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EF2690"/>
    <w:rPr>
      <w:vertAlign w:val="superscript"/>
    </w:rPr>
  </w:style>
  <w:style w:type="character" w:customStyle="1" w:styleId="apple-converted-space">
    <w:name w:val="apple-converted-space"/>
    <w:basedOn w:val="DefaultParagraphFont"/>
    <w:rsid w:val="005439AE"/>
  </w:style>
  <w:style w:type="character" w:customStyle="1" w:styleId="ListParagraphChar">
    <w:name w:val="List Paragraph Char"/>
    <w:link w:val="ListParagraph"/>
    <w:qFormat/>
    <w:rsid w:val="005439AE"/>
    <w:rPr>
      <w:sz w:val="20"/>
      <w:szCs w:val="20"/>
      <w:lang w:val="pt-P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F0D96"/>
    <w:rPr>
      <w:color w:val="605E5C"/>
      <w:shd w:val="clear" w:color="auto" w:fill="E1DFDD"/>
    </w:rPr>
  </w:style>
  <w:style w:type="character" w:customStyle="1" w:styleId="Ligaodendice">
    <w:name w:val="Ligação de índice"/>
  </w:style>
  <w:style w:type="character" w:customStyle="1" w:styleId="Caracteresdanotaderodap">
    <w:name w:val="Caracteres da nota de rodapé"/>
  </w:style>
  <w:style w:type="character" w:customStyle="1" w:styleId="ncoradanotafinal">
    <w:name w:val="Âncora da nota final"/>
    <w:rPr>
      <w:vertAlign w:val="superscript"/>
    </w:rPr>
  </w:style>
  <w:style w:type="character" w:customStyle="1" w:styleId="Caracteresdanotafinal">
    <w:name w:val="Caracteres da nota final"/>
  </w:style>
  <w:style w:type="paragraph" w:customStyle="1" w:styleId="Ttulo1">
    <w:name w:val="Título1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uiPriority w:val="35"/>
    <w:unhideWhenUsed/>
    <w:qFormat/>
    <w:rsid w:val="002818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link w:val="ListParagraphChar"/>
    <w:qFormat/>
    <w:rsid w:val="00D612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FE6892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bealho11">
    <w:name w:val="Cabeçalho 11"/>
    <w:basedOn w:val="Normal"/>
    <w:rsid w:val="004A6194"/>
    <w:pPr>
      <w:keepNext/>
      <w:pBdr>
        <w:top w:val="single" w:sz="4" w:space="1" w:color="000000"/>
      </w:pBdr>
      <w:spacing w:before="240"/>
    </w:pPr>
    <w:rPr>
      <w:b/>
      <w:sz w:val="28"/>
    </w:rPr>
  </w:style>
  <w:style w:type="paragraph" w:customStyle="1" w:styleId="Cabealhoerodap">
    <w:name w:val="Cabeçalho e rodapé"/>
    <w:basedOn w:val="Normal"/>
  </w:style>
  <w:style w:type="paragraph" w:styleId="Header">
    <w:name w:val="header"/>
    <w:basedOn w:val="Normal"/>
    <w:link w:val="HeaderChar"/>
    <w:uiPriority w:val="99"/>
    <w:unhideWhenUsed/>
    <w:rsid w:val="00626462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26462"/>
    <w:pPr>
      <w:tabs>
        <w:tab w:val="center" w:pos="4513"/>
        <w:tab w:val="right" w:pos="9026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B78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Cabealho21">
    <w:name w:val="Cabeçalho 21"/>
    <w:basedOn w:val="Normal"/>
    <w:rsid w:val="002A4FCC"/>
    <w:pPr>
      <w:keepNext/>
      <w:spacing w:before="240" w:after="0"/>
    </w:pPr>
    <w:rPr>
      <w:b/>
      <w:sz w:val="24"/>
    </w:rPr>
  </w:style>
  <w:style w:type="paragraph" w:customStyle="1" w:styleId="Cabealho31">
    <w:name w:val="Cabeçalho 31"/>
    <w:basedOn w:val="Normal"/>
    <w:rsid w:val="0021036C"/>
  </w:style>
  <w:style w:type="paragraph" w:customStyle="1" w:styleId="Cabealho41">
    <w:name w:val="Cabeçalho 41"/>
    <w:basedOn w:val="Normal"/>
    <w:rsid w:val="0021036C"/>
  </w:style>
  <w:style w:type="paragraph" w:customStyle="1" w:styleId="Cabealho51">
    <w:name w:val="Cabeçalho 51"/>
    <w:basedOn w:val="Normal"/>
    <w:rsid w:val="0021036C"/>
  </w:style>
  <w:style w:type="paragraph" w:customStyle="1" w:styleId="Cabealho61">
    <w:name w:val="Cabeçalho 61"/>
    <w:basedOn w:val="Normal"/>
    <w:rsid w:val="0021036C"/>
  </w:style>
  <w:style w:type="paragraph" w:customStyle="1" w:styleId="Cabealho71">
    <w:name w:val="Cabeçalho 71"/>
    <w:basedOn w:val="Normal"/>
    <w:rsid w:val="0021036C"/>
  </w:style>
  <w:style w:type="paragraph" w:customStyle="1" w:styleId="Cabealho81">
    <w:name w:val="Cabeçalho 81"/>
    <w:basedOn w:val="Normal"/>
    <w:rsid w:val="0021036C"/>
  </w:style>
  <w:style w:type="paragraph" w:customStyle="1" w:styleId="Cabealho91">
    <w:name w:val="Cabeçalho 91"/>
    <w:basedOn w:val="Normal"/>
    <w:rsid w:val="0021036C"/>
  </w:style>
  <w:style w:type="paragraph" w:styleId="TOCHeading">
    <w:name w:val="TOC Heading"/>
    <w:basedOn w:val="Heading1"/>
    <w:next w:val="Normal"/>
    <w:uiPriority w:val="39"/>
    <w:unhideWhenUsed/>
    <w:qFormat/>
    <w:rsid w:val="00590C10"/>
    <w:pPr>
      <w:keepNext/>
      <w:keepLines/>
      <w:numPr>
        <w:numId w:val="0"/>
      </w:numPr>
      <w:spacing w:before="240"/>
      <w:jc w:val="left"/>
    </w:pPr>
    <w:rPr>
      <w:rFonts w:asciiTheme="majorHAnsi" w:eastAsiaTheme="majorEastAsia" w:hAnsiTheme="majorHAnsi" w:cstheme="majorBidi"/>
      <w:b w:val="0"/>
      <w:bCs/>
      <w:color w:val="2E74B5" w:themeColor="accent1" w:themeShade="BF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81E83"/>
    <w:pPr>
      <w:tabs>
        <w:tab w:val="left" w:pos="800"/>
        <w:tab w:val="right" w:leader="dot" w:pos="10195"/>
      </w:tabs>
      <w:spacing w:after="0"/>
      <w:ind w:left="200"/>
      <w:jc w:val="left"/>
    </w:pPr>
    <w:rPr>
      <w:smallCaps/>
      <w:sz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A44B2"/>
    <w:pPr>
      <w:tabs>
        <w:tab w:val="left" w:pos="400"/>
        <w:tab w:val="right" w:leader="dot" w:pos="10205"/>
      </w:tabs>
      <w:spacing w:before="120" w:after="120" w:line="240" w:lineRule="auto"/>
      <w:jc w:val="left"/>
    </w:pPr>
    <w:rPr>
      <w:b/>
      <w:bCs/>
      <w:caps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219"/>
    <w:rPr>
      <w:rFonts w:asciiTheme="majorHAnsi" w:eastAsiaTheme="majorEastAsia" w:hAnsiTheme="majorHAnsi" w:cstheme="majorBidi"/>
      <w:color w:val="1F4D78" w:themeColor="accent1" w:themeShade="7F"/>
      <w:szCs w:val="20"/>
      <w:lang w:val="pt-PT"/>
    </w:rPr>
  </w:style>
  <w:style w:type="paragraph" w:styleId="TOC4">
    <w:name w:val="toc 4"/>
    <w:basedOn w:val="Normal"/>
    <w:next w:val="Normal"/>
    <w:autoRedefine/>
    <w:uiPriority w:val="39"/>
    <w:unhideWhenUsed/>
    <w:rsid w:val="004B5482"/>
    <w:pPr>
      <w:spacing w:after="0"/>
      <w:ind w:left="600"/>
      <w:jc w:val="left"/>
    </w:pPr>
    <w:rPr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219"/>
    <w:rPr>
      <w:rFonts w:asciiTheme="majorHAnsi" w:eastAsiaTheme="majorEastAsia" w:hAnsiTheme="majorHAnsi" w:cstheme="majorBidi"/>
      <w:i/>
      <w:iCs/>
      <w:color w:val="1F4D78" w:themeColor="accent1" w:themeShade="7F"/>
      <w:szCs w:val="20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21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2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F48FF"/>
    <w:pPr>
      <w:spacing w:after="100"/>
      <w:ind w:left="400"/>
    </w:pPr>
  </w:style>
  <w:style w:type="paragraph" w:customStyle="1" w:styleId="listitens">
    <w:name w:val="list itens"/>
    <w:basedOn w:val="Normal"/>
    <w:rsid w:val="00F57EF0"/>
    <w:pPr>
      <w:spacing w:after="120" w:line="240" w:lineRule="auto"/>
    </w:pPr>
    <w:rPr>
      <w:rFonts w:ascii="Calibri" w:eastAsia="Times New Roman" w:hAnsi="Calibri" w:cs="Times New Roman"/>
      <w:sz w:val="22"/>
      <w:szCs w:val="22"/>
      <w:lang w:eastAsia="pt-PT"/>
    </w:rPr>
  </w:style>
  <w:style w:type="paragraph" w:customStyle="1" w:styleId="listitens2">
    <w:name w:val="list itens 2"/>
    <w:basedOn w:val="listitens"/>
    <w:rsid w:val="00F57EF0"/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301385"/>
    <w:pPr>
      <w:spacing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30138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0138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2690"/>
    <w:pPr>
      <w:spacing w:after="0" w:line="240" w:lineRule="auto"/>
    </w:pPr>
  </w:style>
  <w:style w:type="paragraph" w:customStyle="1" w:styleId="Cabealho12">
    <w:name w:val="Cabeçalho 12"/>
    <w:basedOn w:val="Normal"/>
    <w:rsid w:val="009376CA"/>
  </w:style>
  <w:style w:type="paragraph" w:customStyle="1" w:styleId="Cabealho22">
    <w:name w:val="Cabeçalho 22"/>
    <w:basedOn w:val="Normal"/>
    <w:rsid w:val="009376CA"/>
  </w:style>
  <w:style w:type="paragraph" w:customStyle="1" w:styleId="Cabealho32">
    <w:name w:val="Cabeçalho 32"/>
    <w:basedOn w:val="Normal"/>
    <w:rsid w:val="009376CA"/>
  </w:style>
  <w:style w:type="paragraph" w:customStyle="1" w:styleId="Cabealho42">
    <w:name w:val="Cabeçalho 42"/>
    <w:basedOn w:val="Normal"/>
    <w:rsid w:val="009376CA"/>
  </w:style>
  <w:style w:type="paragraph" w:customStyle="1" w:styleId="Cabealho52">
    <w:name w:val="Cabeçalho 52"/>
    <w:basedOn w:val="Normal"/>
    <w:rsid w:val="009376CA"/>
  </w:style>
  <w:style w:type="paragraph" w:customStyle="1" w:styleId="Cabealho62">
    <w:name w:val="Cabeçalho 62"/>
    <w:basedOn w:val="Normal"/>
    <w:rsid w:val="009376CA"/>
  </w:style>
  <w:style w:type="paragraph" w:customStyle="1" w:styleId="Cabealho72">
    <w:name w:val="Cabeçalho 72"/>
    <w:basedOn w:val="Normal"/>
    <w:rsid w:val="009376CA"/>
  </w:style>
  <w:style w:type="paragraph" w:customStyle="1" w:styleId="Cabealho82">
    <w:name w:val="Cabeçalho 82"/>
    <w:basedOn w:val="Normal"/>
    <w:rsid w:val="009376CA"/>
  </w:style>
  <w:style w:type="paragraph" w:customStyle="1" w:styleId="Els-body-text">
    <w:name w:val="Els-body-text"/>
    <w:rsid w:val="00DD6575"/>
    <w:pPr>
      <w:keepNext/>
      <w:spacing w:line="240" w:lineRule="exact"/>
      <w:ind w:firstLine="238"/>
      <w:jc w:val="both"/>
    </w:pPr>
    <w:rPr>
      <w:rFonts w:ascii="Times New Roman" w:eastAsia="SimSun" w:hAnsi="Times New Roman" w:cs="Times New Roman"/>
      <w:szCs w:val="20"/>
    </w:rPr>
  </w:style>
  <w:style w:type="paragraph" w:customStyle="1" w:styleId="Els-reference-head">
    <w:name w:val="Els-reference-head"/>
    <w:next w:val="Normal"/>
    <w:rsid w:val="00DD6575"/>
    <w:pPr>
      <w:keepNext/>
      <w:spacing w:before="480" w:after="200" w:line="220" w:lineRule="exact"/>
    </w:pPr>
    <w:rPr>
      <w:rFonts w:ascii="Times New Roman" w:eastAsia="SimSun" w:hAnsi="Times New Roman" w:cs="Times New Roman"/>
      <w:b/>
      <w:szCs w:val="20"/>
    </w:rPr>
  </w:style>
  <w:style w:type="table" w:styleId="TableGrid">
    <w:name w:val="Table Grid"/>
    <w:basedOn w:val="TableNormal"/>
    <w:uiPriority w:val="39"/>
    <w:rsid w:val="00FE6892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04D3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70DEF"/>
    <w:rPr>
      <w:color w:val="0563C1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770DEF"/>
    <w:rPr>
      <w:vertAlign w:val="superscript"/>
    </w:rPr>
  </w:style>
  <w:style w:type="paragraph" w:customStyle="1" w:styleId="Corpo">
    <w:name w:val="Corpo"/>
    <w:rsid w:val="003112E6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  <w:jc w:val="both"/>
    </w:pPr>
    <w:rPr>
      <w:rFonts w:ascii="Calibri" w:eastAsia="Calibri" w:hAnsi="Calibri" w:cs="Calibri"/>
      <w:color w:val="000000"/>
      <w:szCs w:val="20"/>
      <w:u w:color="000000"/>
      <w:bdr w:val="nil"/>
      <w:lang w:val="en-GB" w:eastAsia="en-GB"/>
      <w14:textOutline w14:w="0" w14:cap="flat" w14:cmpd="sng" w14:algn="ctr">
        <w14:noFill/>
        <w14:prstDash w14:val="solid"/>
        <w14:bevel/>
      </w14:textOutline>
    </w:rPr>
  </w:style>
  <w:style w:type="numbering" w:customStyle="1" w:styleId="Estiloimportado2">
    <w:name w:val="Estilo importado 2"/>
    <w:rsid w:val="003112E6"/>
    <w:pPr>
      <w:numPr>
        <w:numId w:val="19"/>
      </w:numPr>
    </w:pPr>
  </w:style>
  <w:style w:type="numbering" w:customStyle="1" w:styleId="Estiloimportado3">
    <w:name w:val="Estilo importado 3"/>
    <w:rsid w:val="003112E6"/>
    <w:pPr>
      <w:numPr>
        <w:numId w:val="21"/>
      </w:numPr>
    </w:pPr>
  </w:style>
  <w:style w:type="character" w:customStyle="1" w:styleId="Nenhum">
    <w:name w:val="Nenhum"/>
    <w:rsid w:val="003112E6"/>
  </w:style>
  <w:style w:type="character" w:customStyle="1" w:styleId="Hyperlink0">
    <w:name w:val="Hyperlink.0"/>
    <w:basedOn w:val="Nenhum"/>
    <w:rsid w:val="003112E6"/>
    <w:rPr>
      <w:rFonts w:ascii="Calibri" w:eastAsia="Calibri" w:hAnsi="Calibri" w:cs="Calibri"/>
      <w:b/>
      <w:bCs/>
      <w:i/>
      <w:iCs/>
      <w:strike w:val="0"/>
      <w:dstrike w:val="0"/>
      <w:outline w:val="0"/>
      <w:color w:val="0094E0"/>
      <w:u w:val="none" w:color="0094E0"/>
      <w:shd w:val="clear" w:color="auto" w:fill="FFFF00"/>
    </w:rPr>
  </w:style>
  <w:style w:type="character" w:styleId="PlaceholderText">
    <w:name w:val="Placeholder Text"/>
    <w:basedOn w:val="DefaultParagraphFont"/>
    <w:uiPriority w:val="99"/>
    <w:semiHidden/>
    <w:rsid w:val="009E6B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49CD7-468D-4366-B720-729A06ACF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8</Pages>
  <Words>4294</Words>
  <Characters>24481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 4º Semestre L-IG</vt:lpstr>
    </vt:vector>
  </TitlesOfParts>
  <Company>Universidade Europeia</Company>
  <LinksUpToDate>false</LinksUpToDate>
  <CharactersWithSpaces>28718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4º Semestre L-IG</dc:title>
  <dc:subject>Administração de Bases de Dados</dc:subject>
  <dc:creator>Gabriel Pestana</dc:creator>
  <dc:description/>
  <cp:lastModifiedBy>Gabriel Pestana</cp:lastModifiedBy>
  <cp:revision>32</cp:revision>
  <cp:lastPrinted>2018-01-21T13:59:00Z</cp:lastPrinted>
  <dcterms:created xsi:type="dcterms:W3CDTF">2021-03-10T22:24:00Z</dcterms:created>
  <dcterms:modified xsi:type="dcterms:W3CDTF">2022-02-15T19:29:00Z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Universidade Europeia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